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98863" w14:textId="3D1479D8" w:rsidR="00F9352A" w:rsidRPr="00B3018E" w:rsidRDefault="00F9352A" w:rsidP="00F9352A">
      <w:pPr>
        <w:pStyle w:val="NoSpacing"/>
        <w:rPr>
          <w:rFonts w:ascii="Times New Roman" w:hAnsi="Times New Roman" w:cs="Times New Roman"/>
          <w:b/>
          <w:bCs/>
          <w:sz w:val="24"/>
          <w:szCs w:val="24"/>
        </w:rPr>
      </w:pPr>
      <w:r w:rsidRPr="00B3018E">
        <w:rPr>
          <w:rFonts w:ascii="Times New Roman" w:hAnsi="Times New Roman" w:cs="Times New Roman"/>
          <w:b/>
          <w:bCs/>
          <w:sz w:val="24"/>
          <w:szCs w:val="24"/>
        </w:rPr>
        <w:t>Authors</w:t>
      </w:r>
      <w:r w:rsidR="00B3018E">
        <w:rPr>
          <w:rFonts w:ascii="Times New Roman" w:hAnsi="Times New Roman" w:cs="Times New Roman"/>
          <w:b/>
          <w:bCs/>
          <w:sz w:val="24"/>
          <w:szCs w:val="24"/>
        </w:rPr>
        <w:t xml:space="preserve"> </w:t>
      </w:r>
    </w:p>
    <w:p w14:paraId="69120A64" w14:textId="71D81562" w:rsidR="00F9352A" w:rsidRDefault="00F9352A" w:rsidP="00F9352A">
      <w:pPr>
        <w:pStyle w:val="NoSpacing"/>
        <w:rPr>
          <w:rFonts w:ascii="Times New Roman" w:hAnsi="Times New Roman" w:cs="Times New Roman"/>
          <w:sz w:val="24"/>
          <w:szCs w:val="24"/>
          <w:vertAlign w:val="superscript"/>
          <w:lang w:val="es-MX"/>
        </w:rPr>
      </w:pPr>
      <w:r w:rsidRPr="00F51762">
        <w:rPr>
          <w:rFonts w:ascii="Times New Roman" w:hAnsi="Times New Roman" w:cs="Times New Roman"/>
          <w:sz w:val="24"/>
          <w:szCs w:val="24"/>
          <w:lang w:val="es-MX"/>
        </w:rPr>
        <w:t>José Manuel Aburto</w:t>
      </w:r>
      <w:r w:rsidR="003835B8" w:rsidRPr="00F51762">
        <w:rPr>
          <w:rFonts w:ascii="Times New Roman" w:hAnsi="Times New Roman" w:cs="Times New Roman"/>
          <w:sz w:val="24"/>
          <w:szCs w:val="24"/>
          <w:lang w:val="es-MX"/>
        </w:rPr>
        <w:t xml:space="preserve"> </w:t>
      </w:r>
      <w:proofErr w:type="spellStart"/>
      <w:proofErr w:type="gramStart"/>
      <w:r w:rsidRPr="00F51762">
        <w:rPr>
          <w:rFonts w:ascii="Times New Roman" w:hAnsi="Times New Roman" w:cs="Times New Roman"/>
          <w:sz w:val="24"/>
          <w:szCs w:val="24"/>
          <w:vertAlign w:val="superscript"/>
          <w:lang w:val="es-MX"/>
        </w:rPr>
        <w:t>a</w:t>
      </w:r>
      <w:r w:rsidR="003835B8" w:rsidRPr="00F51762">
        <w:rPr>
          <w:rFonts w:ascii="Times New Roman" w:hAnsi="Times New Roman" w:cs="Times New Roman"/>
          <w:sz w:val="24"/>
          <w:szCs w:val="24"/>
          <w:vertAlign w:val="superscript"/>
          <w:lang w:val="es-MX"/>
        </w:rPr>
        <w:t>,b</w:t>
      </w:r>
      <w:proofErr w:type="spellEnd"/>
      <w:proofErr w:type="gramEnd"/>
    </w:p>
    <w:p w14:paraId="09B94438" w14:textId="63D3CE65" w:rsidR="00AE7FC9" w:rsidRPr="00AE7FC9" w:rsidRDefault="00AE7FC9" w:rsidP="00F9352A">
      <w:pPr>
        <w:pStyle w:val="NoSpacing"/>
        <w:rPr>
          <w:rFonts w:ascii="Times New Roman" w:hAnsi="Times New Roman" w:cs="Times New Roman"/>
          <w:sz w:val="24"/>
          <w:szCs w:val="24"/>
          <w:lang w:val="es-MX"/>
        </w:rPr>
      </w:pPr>
      <w:r w:rsidRPr="00AE7FC9">
        <w:rPr>
          <w:rFonts w:ascii="Times New Roman" w:hAnsi="Times New Roman" w:cs="Times New Roman"/>
          <w:sz w:val="24"/>
          <w:szCs w:val="24"/>
          <w:lang w:val="es-MX"/>
        </w:rPr>
        <w:t xml:space="preserve">Ginevra Floridi </w:t>
      </w:r>
      <w:r>
        <w:rPr>
          <w:rFonts w:ascii="Times New Roman" w:hAnsi="Times New Roman" w:cs="Times New Roman"/>
          <w:sz w:val="24"/>
          <w:szCs w:val="24"/>
          <w:vertAlign w:val="superscript"/>
          <w:lang w:val="es-MX"/>
        </w:rPr>
        <w:t>c</w:t>
      </w:r>
    </w:p>
    <w:p w14:paraId="742582A7" w14:textId="1939C66F" w:rsidR="00F9352A" w:rsidRPr="003835B8" w:rsidRDefault="00F9352A" w:rsidP="00F9352A">
      <w:pPr>
        <w:pStyle w:val="NoSpacing"/>
        <w:rPr>
          <w:rFonts w:ascii="Times New Roman" w:hAnsi="Times New Roman" w:cs="Times New Roman"/>
          <w:sz w:val="24"/>
          <w:szCs w:val="24"/>
          <w:lang w:val="es-MX"/>
        </w:rPr>
      </w:pPr>
      <w:r w:rsidRPr="003835B8">
        <w:rPr>
          <w:rFonts w:ascii="Times New Roman" w:hAnsi="Times New Roman" w:cs="Times New Roman"/>
          <w:sz w:val="24"/>
          <w:szCs w:val="24"/>
          <w:lang w:val="es-MX"/>
        </w:rPr>
        <w:t>Ella Fegitz</w:t>
      </w:r>
      <w:r w:rsidR="003835B8" w:rsidRPr="003835B8">
        <w:rPr>
          <w:rFonts w:ascii="Times New Roman" w:hAnsi="Times New Roman" w:cs="Times New Roman"/>
          <w:sz w:val="24"/>
          <w:szCs w:val="24"/>
          <w:lang w:val="es-MX"/>
        </w:rPr>
        <w:t xml:space="preserve"> </w:t>
      </w:r>
      <w:proofErr w:type="spellStart"/>
      <w:proofErr w:type="gramStart"/>
      <w:r w:rsidR="003835B8" w:rsidRPr="003835B8">
        <w:rPr>
          <w:rFonts w:ascii="Times New Roman" w:hAnsi="Times New Roman" w:cs="Times New Roman"/>
          <w:sz w:val="24"/>
          <w:szCs w:val="24"/>
          <w:vertAlign w:val="superscript"/>
          <w:lang w:val="es-MX"/>
        </w:rPr>
        <w:t>b,</w:t>
      </w:r>
      <w:r w:rsidR="00AE7FC9">
        <w:rPr>
          <w:rFonts w:ascii="Times New Roman" w:hAnsi="Times New Roman" w:cs="Times New Roman"/>
          <w:sz w:val="24"/>
          <w:szCs w:val="24"/>
          <w:vertAlign w:val="superscript"/>
          <w:lang w:val="es-MX"/>
        </w:rPr>
        <w:t>d</w:t>
      </w:r>
      <w:proofErr w:type="spellEnd"/>
      <w:proofErr w:type="gramEnd"/>
    </w:p>
    <w:p w14:paraId="7E8E8E7A" w14:textId="77777777" w:rsidR="00F9352A" w:rsidRPr="00AE7FC9" w:rsidRDefault="00F9352A" w:rsidP="00F9352A">
      <w:pPr>
        <w:pStyle w:val="NoSpacing"/>
        <w:rPr>
          <w:rFonts w:ascii="Times New Roman" w:hAnsi="Times New Roman" w:cs="Times New Roman"/>
          <w:sz w:val="24"/>
          <w:szCs w:val="24"/>
          <w:lang w:val="es-MX"/>
        </w:rPr>
      </w:pPr>
    </w:p>
    <w:p w14:paraId="3DFCC892" w14:textId="77777777" w:rsidR="003835B8" w:rsidRDefault="00F9352A" w:rsidP="00F9352A">
      <w:pPr>
        <w:pStyle w:val="NoSpacing"/>
        <w:rPr>
          <w:rFonts w:ascii="Times New Roman" w:hAnsi="Times New Roman" w:cs="Times New Roman"/>
          <w:sz w:val="24"/>
          <w:szCs w:val="24"/>
        </w:rPr>
      </w:pPr>
      <w:r w:rsidRPr="00B8734A">
        <w:rPr>
          <w:rFonts w:ascii="Times New Roman" w:hAnsi="Times New Roman" w:cs="Times New Roman"/>
          <w:sz w:val="24"/>
          <w:szCs w:val="24"/>
          <w:vertAlign w:val="superscript"/>
        </w:rPr>
        <w:t>a</w:t>
      </w:r>
      <w:r w:rsidR="003835B8">
        <w:rPr>
          <w:rFonts w:ascii="Times New Roman" w:hAnsi="Times New Roman" w:cs="Times New Roman"/>
          <w:sz w:val="24"/>
          <w:szCs w:val="24"/>
          <w:vertAlign w:val="superscript"/>
        </w:rPr>
        <w:t xml:space="preserve"> </w:t>
      </w:r>
      <w:r w:rsidRPr="00B8734A">
        <w:rPr>
          <w:rFonts w:ascii="Times New Roman" w:hAnsi="Times New Roman" w:cs="Times New Roman"/>
          <w:sz w:val="24"/>
          <w:szCs w:val="24"/>
        </w:rPr>
        <w:t>Department of Sociology &amp; Leverhulme Centre for Demographic Science, University of Oxford</w:t>
      </w:r>
      <w:r w:rsidR="003835B8">
        <w:rPr>
          <w:rFonts w:ascii="Times New Roman" w:hAnsi="Times New Roman" w:cs="Times New Roman"/>
          <w:sz w:val="24"/>
          <w:szCs w:val="24"/>
        </w:rPr>
        <w:t>.</w:t>
      </w:r>
    </w:p>
    <w:p w14:paraId="25A75265" w14:textId="1AA12317" w:rsidR="00F9352A" w:rsidRDefault="00F9352A" w:rsidP="00F9352A">
      <w:pPr>
        <w:pStyle w:val="NoSpacing"/>
        <w:rPr>
          <w:rFonts w:ascii="Times New Roman" w:hAnsi="Times New Roman" w:cs="Times New Roman"/>
          <w:sz w:val="24"/>
          <w:szCs w:val="24"/>
        </w:rPr>
      </w:pPr>
      <w:r w:rsidRPr="00B8734A">
        <w:rPr>
          <w:rFonts w:ascii="Times New Roman" w:hAnsi="Times New Roman" w:cs="Times New Roman"/>
          <w:sz w:val="24"/>
          <w:szCs w:val="24"/>
          <w:vertAlign w:val="superscript"/>
        </w:rPr>
        <w:t>b</w:t>
      </w:r>
      <w:r w:rsidR="003835B8" w:rsidRPr="003835B8">
        <w:rPr>
          <w:rFonts w:ascii="Times New Roman" w:hAnsi="Times New Roman" w:cs="Times New Roman"/>
          <w:sz w:val="24"/>
          <w:szCs w:val="24"/>
        </w:rPr>
        <w:t xml:space="preserve"> </w:t>
      </w:r>
      <w:r w:rsidR="003835B8" w:rsidRPr="00B8734A">
        <w:rPr>
          <w:rFonts w:ascii="Times New Roman" w:hAnsi="Times New Roman" w:cs="Times New Roman"/>
          <w:sz w:val="24"/>
          <w:szCs w:val="24"/>
        </w:rPr>
        <w:t>Interdisciplinary Centre on Population Dynamics, University of Southern Denmark</w:t>
      </w:r>
      <w:r w:rsidR="003835B8">
        <w:rPr>
          <w:rFonts w:ascii="Times New Roman" w:hAnsi="Times New Roman" w:cs="Times New Roman"/>
          <w:sz w:val="24"/>
          <w:szCs w:val="24"/>
        </w:rPr>
        <w:t>.</w:t>
      </w:r>
    </w:p>
    <w:p w14:paraId="32CBFACE" w14:textId="770DCF30" w:rsidR="00AE7FC9" w:rsidRPr="00AE7FC9" w:rsidRDefault="00AE7FC9" w:rsidP="00F9352A">
      <w:pPr>
        <w:pStyle w:val="NoSpacing"/>
        <w:rPr>
          <w:rFonts w:ascii="Times New Roman" w:hAnsi="Times New Roman" w:cs="Times New Roman"/>
          <w:sz w:val="24"/>
          <w:szCs w:val="24"/>
          <w:vertAlign w:val="superscript"/>
        </w:rPr>
      </w:pPr>
      <w:r>
        <w:rPr>
          <w:rFonts w:ascii="Times New Roman" w:hAnsi="Times New Roman" w:cs="Times New Roman"/>
          <w:sz w:val="24"/>
          <w:szCs w:val="24"/>
          <w:vertAlign w:val="superscript"/>
        </w:rPr>
        <w:t>c</w:t>
      </w:r>
      <w:r w:rsidRPr="003835B8">
        <w:rPr>
          <w:rFonts w:ascii="Times New Roman" w:hAnsi="Times New Roman" w:cs="Times New Roman"/>
          <w:sz w:val="24"/>
          <w:szCs w:val="24"/>
        </w:rPr>
        <w:t xml:space="preserve"> </w:t>
      </w:r>
      <w:r>
        <w:rPr>
          <w:rFonts w:ascii="Times New Roman" w:hAnsi="Times New Roman" w:cs="Times New Roman"/>
          <w:sz w:val="24"/>
          <w:szCs w:val="24"/>
        </w:rPr>
        <w:t>Department of Global Health &amp; Social Medicine, King’s College London.</w:t>
      </w:r>
    </w:p>
    <w:p w14:paraId="1F10BFDD" w14:textId="0C3DE6FC" w:rsidR="00F9352A" w:rsidRPr="003835B8" w:rsidRDefault="00AE7FC9" w:rsidP="00F9352A">
      <w:pPr>
        <w:pStyle w:val="NoSpacing"/>
        <w:rPr>
          <w:rFonts w:ascii="Times New Roman" w:hAnsi="Times New Roman" w:cs="Times New Roman"/>
          <w:sz w:val="24"/>
          <w:szCs w:val="24"/>
        </w:rPr>
      </w:pPr>
      <w:r>
        <w:rPr>
          <w:rFonts w:ascii="Times New Roman" w:hAnsi="Times New Roman" w:cs="Times New Roman"/>
          <w:sz w:val="24"/>
          <w:szCs w:val="24"/>
          <w:vertAlign w:val="superscript"/>
        </w:rPr>
        <w:t>d</w:t>
      </w:r>
      <w:r w:rsidR="003835B8" w:rsidRPr="003835B8">
        <w:rPr>
          <w:rFonts w:ascii="Times New Roman" w:hAnsi="Times New Roman" w:cs="Times New Roman"/>
          <w:sz w:val="24"/>
          <w:szCs w:val="24"/>
        </w:rPr>
        <w:t xml:space="preserve"> </w:t>
      </w:r>
      <w:r w:rsidR="00253ED6">
        <w:rPr>
          <w:rFonts w:ascii="Times New Roman" w:hAnsi="Times New Roman" w:cs="Times New Roman"/>
          <w:sz w:val="24"/>
          <w:szCs w:val="24"/>
        </w:rPr>
        <w:t>Department for the Study of Culture, University of Southern Denmark.</w:t>
      </w:r>
    </w:p>
    <w:p w14:paraId="1466C56C" w14:textId="77777777" w:rsidR="00F51762" w:rsidRDefault="00F51762" w:rsidP="00F9352A">
      <w:pPr>
        <w:pStyle w:val="NoSpacing"/>
        <w:rPr>
          <w:rFonts w:ascii="Times New Roman" w:hAnsi="Times New Roman" w:cs="Times New Roman"/>
          <w:sz w:val="24"/>
          <w:szCs w:val="24"/>
        </w:rPr>
      </w:pPr>
    </w:p>
    <w:p w14:paraId="722E4E20" w14:textId="066F6B81" w:rsidR="00857708" w:rsidRDefault="009C4AA7" w:rsidP="00857708">
      <w:pPr>
        <w:pStyle w:val="NoSpacing"/>
        <w:rPr>
          <w:rFonts w:ascii="Times New Roman" w:hAnsi="Times New Roman" w:cs="Times New Roman"/>
          <w:b/>
          <w:sz w:val="24"/>
          <w:szCs w:val="24"/>
        </w:rPr>
      </w:pPr>
      <w:r>
        <w:rPr>
          <w:rFonts w:ascii="Times New Roman" w:hAnsi="Times New Roman" w:cs="Times New Roman"/>
          <w:b/>
          <w:sz w:val="24"/>
          <w:szCs w:val="24"/>
        </w:rPr>
        <w:t>I</w:t>
      </w:r>
      <w:r w:rsidR="00857708" w:rsidRPr="006215D4">
        <w:rPr>
          <w:rFonts w:ascii="Times New Roman" w:hAnsi="Times New Roman" w:cs="Times New Roman"/>
          <w:b/>
          <w:sz w:val="24"/>
          <w:szCs w:val="24"/>
        </w:rPr>
        <w:t xml:space="preserve">mplications of the </w:t>
      </w:r>
      <w:r w:rsidR="00857708">
        <w:rPr>
          <w:rFonts w:ascii="Times New Roman" w:hAnsi="Times New Roman" w:cs="Times New Roman"/>
          <w:b/>
          <w:sz w:val="24"/>
          <w:szCs w:val="24"/>
        </w:rPr>
        <w:t xml:space="preserve">(changing) </w:t>
      </w:r>
      <w:r w:rsidR="00857708" w:rsidRPr="006215D4">
        <w:rPr>
          <w:rFonts w:ascii="Times New Roman" w:hAnsi="Times New Roman" w:cs="Times New Roman"/>
          <w:b/>
          <w:sz w:val="24"/>
          <w:szCs w:val="24"/>
        </w:rPr>
        <w:t>relationship</w:t>
      </w:r>
      <w:r w:rsidR="00857708">
        <w:rPr>
          <w:rFonts w:ascii="Times New Roman" w:hAnsi="Times New Roman" w:cs="Times New Roman"/>
          <w:b/>
          <w:sz w:val="24"/>
          <w:szCs w:val="24"/>
        </w:rPr>
        <w:t xml:space="preserve"> between life expectancy and lifespan inequality</w:t>
      </w:r>
    </w:p>
    <w:p w14:paraId="18EDDF6C" w14:textId="77777777" w:rsidR="00857708" w:rsidRPr="006215D4" w:rsidRDefault="00857708" w:rsidP="00857708">
      <w:pPr>
        <w:pStyle w:val="NoSpacing"/>
        <w:rPr>
          <w:rFonts w:ascii="Times New Roman" w:hAnsi="Times New Roman" w:cs="Times New Roman"/>
          <w:b/>
          <w:sz w:val="24"/>
          <w:szCs w:val="24"/>
        </w:rPr>
      </w:pPr>
    </w:p>
    <w:p w14:paraId="6D22BB5D" w14:textId="116BCA7C" w:rsidR="00746FD6" w:rsidRDefault="00AF340D" w:rsidP="00F9352A">
      <w:pPr>
        <w:pStyle w:val="NoSpacing"/>
        <w:rPr>
          <w:rFonts w:ascii="Times New Roman" w:hAnsi="Times New Roman" w:cs="Times New Roman"/>
          <w:sz w:val="24"/>
          <w:szCs w:val="24"/>
        </w:rPr>
      </w:pPr>
      <w:r>
        <w:rPr>
          <w:rFonts w:ascii="Times New Roman" w:hAnsi="Times New Roman" w:cs="Times New Roman"/>
          <w:sz w:val="24"/>
          <w:szCs w:val="24"/>
        </w:rPr>
        <w:t>Synopsys: [50 words</w:t>
      </w:r>
      <w:r w:rsidR="00746FD6">
        <w:rPr>
          <w:rFonts w:ascii="Times New Roman" w:hAnsi="Times New Roman" w:cs="Times New Roman"/>
          <w:sz w:val="24"/>
          <w:szCs w:val="24"/>
        </w:rPr>
        <w:t>]</w:t>
      </w:r>
      <w:r>
        <w:rPr>
          <w:rFonts w:ascii="Times New Roman" w:hAnsi="Times New Roman" w:cs="Times New Roman"/>
          <w:sz w:val="24"/>
          <w:szCs w:val="24"/>
        </w:rPr>
        <w:t xml:space="preserve"> </w:t>
      </w:r>
      <w:commentRangeStart w:id="0"/>
      <w:r>
        <w:rPr>
          <w:rFonts w:ascii="Times New Roman" w:hAnsi="Times New Roman" w:cs="Times New Roman"/>
          <w:sz w:val="24"/>
          <w:szCs w:val="24"/>
        </w:rPr>
        <w:t>Life expectancy is the most widely employed measure of longevity, but it’s WRONG! Aburto, Fegitz, and Floridi tell you why.</w:t>
      </w:r>
      <w:commentRangeEnd w:id="0"/>
      <w:r w:rsidR="00C11C85">
        <w:rPr>
          <w:rStyle w:val="CommentReference"/>
        </w:rPr>
        <w:commentReference w:id="0"/>
      </w:r>
    </w:p>
    <w:p w14:paraId="3D04E821" w14:textId="77777777" w:rsidR="00746FD6" w:rsidRPr="00B8734A" w:rsidRDefault="00746FD6" w:rsidP="00F9352A">
      <w:pPr>
        <w:pStyle w:val="NoSpacing"/>
        <w:rPr>
          <w:rFonts w:ascii="Times New Roman" w:hAnsi="Times New Roman" w:cs="Times New Roman"/>
          <w:sz w:val="24"/>
          <w:szCs w:val="24"/>
        </w:rPr>
      </w:pPr>
    </w:p>
    <w:p w14:paraId="3E925E3D" w14:textId="77777777" w:rsidR="00F9352A" w:rsidRPr="004F0F46" w:rsidRDefault="00900693" w:rsidP="00F9352A">
      <w:pPr>
        <w:pStyle w:val="NoSpacing"/>
        <w:rPr>
          <w:rFonts w:ascii="Times New Roman" w:hAnsi="Times New Roman" w:cs="Times New Roman"/>
          <w:b/>
          <w:bCs/>
          <w:sz w:val="24"/>
          <w:szCs w:val="24"/>
        </w:rPr>
      </w:pPr>
      <w:r w:rsidRPr="004F0F46">
        <w:rPr>
          <w:rFonts w:ascii="Times New Roman" w:hAnsi="Times New Roman" w:cs="Times New Roman"/>
          <w:b/>
          <w:bCs/>
          <w:sz w:val="24"/>
          <w:szCs w:val="24"/>
        </w:rPr>
        <w:t>Main text [1000 words]</w:t>
      </w:r>
    </w:p>
    <w:p w14:paraId="6959A6B6" w14:textId="77777777" w:rsidR="0007750A" w:rsidRPr="00B8734A" w:rsidRDefault="0007750A" w:rsidP="00F9352A">
      <w:pPr>
        <w:pStyle w:val="NoSpacing"/>
        <w:rPr>
          <w:rFonts w:ascii="Times New Roman" w:hAnsi="Times New Roman" w:cs="Times New Roman"/>
          <w:sz w:val="24"/>
          <w:szCs w:val="24"/>
        </w:rPr>
      </w:pPr>
    </w:p>
    <w:p w14:paraId="528BFF97" w14:textId="661C497C" w:rsidR="007A395F" w:rsidRDefault="00DE0AA2" w:rsidP="007A395F">
      <w:pPr>
        <w:pStyle w:val="NoSpacing"/>
        <w:rPr>
          <w:rFonts w:ascii="Times New Roman" w:hAnsi="Times New Roman" w:cs="Times New Roman"/>
          <w:sz w:val="24"/>
          <w:szCs w:val="24"/>
        </w:rPr>
      </w:pPr>
      <w:r>
        <w:rPr>
          <w:rFonts w:ascii="Times New Roman" w:hAnsi="Times New Roman" w:cs="Times New Roman"/>
          <w:sz w:val="24"/>
          <w:szCs w:val="24"/>
        </w:rPr>
        <w:t xml:space="preserve">Improvements in life expectancy </w:t>
      </w:r>
      <w:r w:rsidR="00F90EA7">
        <w:rPr>
          <w:rFonts w:ascii="Times New Roman" w:hAnsi="Times New Roman" w:cs="Times New Roman"/>
          <w:sz w:val="24"/>
          <w:szCs w:val="24"/>
        </w:rPr>
        <w:t xml:space="preserve">at birth </w:t>
      </w:r>
      <w:r>
        <w:rPr>
          <w:rFonts w:ascii="Times New Roman" w:hAnsi="Times New Roman" w:cs="Times New Roman"/>
          <w:sz w:val="24"/>
          <w:szCs w:val="24"/>
        </w:rPr>
        <w:t>have long been a fundamental goal of</w:t>
      </w:r>
      <w:commentRangeStart w:id="1"/>
      <w:commentRangeStart w:id="2"/>
      <w:r>
        <w:rPr>
          <w:rFonts w:ascii="Times New Roman" w:hAnsi="Times New Roman" w:cs="Times New Roman"/>
          <w:sz w:val="24"/>
          <w:szCs w:val="24"/>
        </w:rPr>
        <w:t xml:space="preserve"> </w:t>
      </w:r>
      <w:r w:rsidR="005B270A">
        <w:rPr>
          <w:rFonts w:ascii="Times New Roman" w:hAnsi="Times New Roman" w:cs="Times New Roman"/>
          <w:sz w:val="24"/>
          <w:szCs w:val="24"/>
        </w:rPr>
        <w:t>most</w:t>
      </w:r>
      <w:r>
        <w:rPr>
          <w:rFonts w:ascii="Times New Roman" w:hAnsi="Times New Roman" w:cs="Times New Roman"/>
          <w:sz w:val="24"/>
          <w:szCs w:val="24"/>
        </w:rPr>
        <w:t xml:space="preserve"> </w:t>
      </w:r>
      <w:commentRangeEnd w:id="1"/>
      <w:r w:rsidR="005B270A">
        <w:rPr>
          <w:rStyle w:val="CommentReference"/>
        </w:rPr>
        <w:commentReference w:id="1"/>
      </w:r>
      <w:commentRangeEnd w:id="2"/>
      <w:r w:rsidR="00B3018E">
        <w:rPr>
          <w:rStyle w:val="CommentReference"/>
        </w:rPr>
        <w:commentReference w:id="2"/>
      </w:r>
      <w:r>
        <w:rPr>
          <w:rFonts w:ascii="Times New Roman" w:hAnsi="Times New Roman" w:cs="Times New Roman"/>
          <w:sz w:val="24"/>
          <w:szCs w:val="24"/>
        </w:rPr>
        <w:t>countr</w:t>
      </w:r>
      <w:r w:rsidR="005B270A">
        <w:rPr>
          <w:rFonts w:ascii="Times New Roman" w:hAnsi="Times New Roman" w:cs="Times New Roman"/>
          <w:sz w:val="24"/>
          <w:szCs w:val="24"/>
        </w:rPr>
        <w:t>ies</w:t>
      </w:r>
      <w:r>
        <w:rPr>
          <w:rFonts w:ascii="Times New Roman" w:hAnsi="Times New Roman" w:cs="Times New Roman"/>
          <w:sz w:val="24"/>
          <w:szCs w:val="24"/>
        </w:rPr>
        <w:t>, and the past century has witnessed exceptional progress in reducing mortality</w:t>
      </w:r>
      <w:r w:rsidR="00F51762">
        <w:rPr>
          <w:rFonts w:ascii="Times New Roman" w:hAnsi="Times New Roman" w:cs="Times New Roman"/>
          <w:sz w:val="24"/>
          <w:szCs w:val="24"/>
        </w:rPr>
        <w:t xml:space="preserve"> </w:t>
      </w:r>
      <w:r w:rsidR="00F51762">
        <w:rPr>
          <w:rFonts w:ascii="Times New Roman" w:hAnsi="Times New Roman" w:cs="Times New Roman"/>
          <w:sz w:val="24"/>
          <w:szCs w:val="24"/>
        </w:rPr>
        <w:fldChar w:fldCharType="begin"/>
      </w:r>
      <w:r w:rsidR="00AB0A21">
        <w:rPr>
          <w:rFonts w:ascii="Times New Roman" w:hAnsi="Times New Roman" w:cs="Times New Roman"/>
          <w:sz w:val="24"/>
          <w:szCs w:val="24"/>
        </w:rPr>
        <w:instrText xml:space="preserve"> ADDIN EN.CITE &lt;EndNote&gt;&lt;Cite&gt;&lt;Author&gt;Riley&lt;/Author&gt;&lt;Year&gt;2001&lt;/Year&gt;&lt;RecNum&gt;39&lt;/RecNum&gt;&lt;DisplayText&gt;(Riley, 2001)&lt;/DisplayText&gt;&lt;record&gt;&lt;rec-number&gt;39&lt;/rec-number&gt;&lt;foreign-keys&gt;&lt;key app="EN" db-id="aftvrz2eldsfwreef06v9d03asax0rw5s2v2" timestamp="0"&gt;39&lt;/key&gt;&lt;/foreign-keys&gt;&lt;ref-type name="Book"&gt;6&lt;/ref-type&gt;&lt;contributors&gt;&lt;authors&gt;&lt;author&gt;Riley, James C&lt;/author&gt;&lt;/authors&gt;&lt;/contributors&gt;&lt;titles&gt;&lt;title&gt;Rising life expectancy: a global history&lt;/title&gt;&lt;/titles&gt;&lt;dates&gt;&lt;year&gt;2001&lt;/year&gt;&lt;/dates&gt;&lt;publisher&gt;Cambridge University Press&lt;/publisher&gt;&lt;label&gt;Riley2001&lt;/label&gt;&lt;urls&gt;&lt;/urls&gt;&lt;/record&gt;&lt;/Cite&gt;&lt;/EndNote&gt;</w:instrText>
      </w:r>
      <w:r w:rsidR="00F51762">
        <w:rPr>
          <w:rFonts w:ascii="Times New Roman" w:hAnsi="Times New Roman" w:cs="Times New Roman"/>
          <w:sz w:val="24"/>
          <w:szCs w:val="24"/>
        </w:rPr>
        <w:fldChar w:fldCharType="separate"/>
      </w:r>
      <w:r w:rsidR="00AB0A21">
        <w:rPr>
          <w:rFonts w:ascii="Times New Roman" w:hAnsi="Times New Roman" w:cs="Times New Roman"/>
          <w:noProof/>
          <w:sz w:val="24"/>
          <w:szCs w:val="24"/>
        </w:rPr>
        <w:t>(Riley, 2001)</w:t>
      </w:r>
      <w:r w:rsidR="00F51762">
        <w:rPr>
          <w:rFonts w:ascii="Times New Roman" w:hAnsi="Times New Roman" w:cs="Times New Roman"/>
          <w:sz w:val="24"/>
          <w:szCs w:val="24"/>
        </w:rPr>
        <w:fldChar w:fldCharType="end"/>
      </w:r>
      <w:del w:id="3" w:author="José Manuel Aburto" w:date="2020-03-13T11:07:00Z">
        <w:r w:rsidDel="00F51762">
          <w:rPr>
            <w:rFonts w:ascii="Times New Roman" w:hAnsi="Times New Roman" w:cs="Times New Roman"/>
            <w:sz w:val="24"/>
            <w:szCs w:val="24"/>
          </w:rPr>
          <w:delText xml:space="preserve"> </w:delText>
        </w:r>
        <w:commentRangeStart w:id="4"/>
        <w:commentRangeStart w:id="5"/>
        <w:r w:rsidRPr="004F0F46" w:rsidDel="00F51762">
          <w:rPr>
            <w:rFonts w:ascii="Times New Roman" w:hAnsi="Times New Roman" w:cs="Times New Roman"/>
            <w:sz w:val="24"/>
            <w:szCs w:val="24"/>
            <w:highlight w:val="yellow"/>
          </w:rPr>
          <w:delText>(Italian example, but shorter?)</w:delText>
        </w:r>
        <w:commentRangeEnd w:id="4"/>
        <w:r w:rsidR="00640846" w:rsidDel="00F51762">
          <w:rPr>
            <w:rStyle w:val="CommentReference"/>
          </w:rPr>
          <w:commentReference w:id="4"/>
        </w:r>
        <w:commentRangeEnd w:id="5"/>
        <w:r w:rsidR="00B3018E" w:rsidDel="00F51762">
          <w:rPr>
            <w:rStyle w:val="CommentReference"/>
          </w:rPr>
          <w:commentReference w:id="5"/>
        </w:r>
      </w:del>
      <w:r>
        <w:rPr>
          <w:rFonts w:ascii="Times New Roman" w:hAnsi="Times New Roman" w:cs="Times New Roman"/>
          <w:sz w:val="24"/>
          <w:szCs w:val="24"/>
        </w:rPr>
        <w:t xml:space="preserve">. </w:t>
      </w:r>
      <w:r w:rsidR="007A395F">
        <w:rPr>
          <w:rFonts w:ascii="Times New Roman" w:hAnsi="Times New Roman" w:cs="Times New Roman"/>
          <w:sz w:val="24"/>
          <w:szCs w:val="24"/>
        </w:rPr>
        <w:t xml:space="preserve">However, this widely employed metric is unable to </w:t>
      </w:r>
      <w:r w:rsidR="00AF340D">
        <w:rPr>
          <w:rFonts w:ascii="Times New Roman" w:hAnsi="Times New Roman" w:cs="Times New Roman"/>
          <w:sz w:val="24"/>
          <w:szCs w:val="24"/>
        </w:rPr>
        <w:t>reveal</w:t>
      </w:r>
      <w:r w:rsidR="007A395F">
        <w:rPr>
          <w:rFonts w:ascii="Times New Roman" w:hAnsi="Times New Roman" w:cs="Times New Roman"/>
          <w:sz w:val="24"/>
          <w:szCs w:val="24"/>
        </w:rPr>
        <w:t xml:space="preserve"> the distribution of these improvements. Thus, a crucial question with social and public health</w:t>
      </w:r>
      <w:r w:rsidR="00CD26FB">
        <w:rPr>
          <w:rFonts w:ascii="Times New Roman" w:hAnsi="Times New Roman" w:cs="Times New Roman"/>
          <w:sz w:val="24"/>
          <w:szCs w:val="24"/>
        </w:rPr>
        <w:t xml:space="preserve"> implications </w:t>
      </w:r>
      <w:r w:rsidR="007A395F">
        <w:rPr>
          <w:rFonts w:ascii="Times New Roman" w:hAnsi="Times New Roman" w:cs="Times New Roman"/>
          <w:sz w:val="24"/>
          <w:szCs w:val="24"/>
        </w:rPr>
        <w:t>for demographers and policy makers is</w:t>
      </w:r>
      <w:r w:rsidR="007A395F" w:rsidRPr="004C6618">
        <w:rPr>
          <w:rFonts w:ascii="Times New Roman" w:hAnsi="Times New Roman" w:cs="Times New Roman"/>
          <w:color w:val="FF0000"/>
          <w:sz w:val="24"/>
          <w:szCs w:val="24"/>
        </w:rPr>
        <w:t xml:space="preserve"> </w:t>
      </w:r>
      <w:r w:rsidR="00CD26FB" w:rsidRPr="004F0F46">
        <w:rPr>
          <w:rFonts w:ascii="Times New Roman" w:hAnsi="Times New Roman" w:cs="Times New Roman"/>
          <w:color w:val="000000" w:themeColor="text1"/>
          <w:sz w:val="24"/>
          <w:szCs w:val="24"/>
        </w:rPr>
        <w:t xml:space="preserve">weather these </w:t>
      </w:r>
      <w:r w:rsidR="007A395F" w:rsidRPr="004F0F46">
        <w:rPr>
          <w:rFonts w:ascii="Times New Roman" w:hAnsi="Times New Roman" w:cs="Times New Roman"/>
          <w:color w:val="000000" w:themeColor="text1"/>
          <w:sz w:val="24"/>
          <w:szCs w:val="24"/>
        </w:rPr>
        <w:t xml:space="preserve">improvements </w:t>
      </w:r>
      <w:r w:rsidR="00CD26FB" w:rsidRPr="004F0F46">
        <w:rPr>
          <w:rFonts w:ascii="Times New Roman" w:hAnsi="Times New Roman" w:cs="Times New Roman"/>
          <w:color w:val="000000" w:themeColor="text1"/>
          <w:sz w:val="24"/>
          <w:szCs w:val="24"/>
        </w:rPr>
        <w:t xml:space="preserve">are equally shared </w:t>
      </w:r>
      <w:r w:rsidR="007A395F" w:rsidRPr="004F0F46">
        <w:rPr>
          <w:rFonts w:ascii="Times New Roman" w:hAnsi="Times New Roman" w:cs="Times New Roman"/>
          <w:color w:val="000000" w:themeColor="text1"/>
          <w:sz w:val="24"/>
          <w:szCs w:val="24"/>
        </w:rPr>
        <w:t>among individuals</w:t>
      </w:r>
      <w:r w:rsidR="00CD26FB" w:rsidRPr="004F0F46">
        <w:rPr>
          <w:rFonts w:ascii="Times New Roman" w:hAnsi="Times New Roman" w:cs="Times New Roman"/>
          <w:color w:val="000000" w:themeColor="text1"/>
          <w:sz w:val="24"/>
          <w:szCs w:val="24"/>
        </w:rPr>
        <w:t>. The concept of lifespan inequality</w:t>
      </w:r>
      <w:r w:rsidR="00746FD6">
        <w:rPr>
          <w:rFonts w:ascii="Times New Roman" w:hAnsi="Times New Roman" w:cs="Times New Roman"/>
          <w:color w:val="000000" w:themeColor="text1"/>
          <w:sz w:val="24"/>
          <w:szCs w:val="24"/>
        </w:rPr>
        <w:t xml:space="preserve"> </w:t>
      </w:r>
      <w:r w:rsidR="00CD26FB" w:rsidRPr="004F0F46">
        <w:rPr>
          <w:rFonts w:ascii="Times New Roman" w:hAnsi="Times New Roman" w:cs="Times New Roman"/>
          <w:color w:val="000000" w:themeColor="text1"/>
          <w:sz w:val="24"/>
          <w:szCs w:val="24"/>
        </w:rPr>
        <w:t>can shed light on this variation</w:t>
      </w:r>
      <w:r w:rsidR="00746FD6">
        <w:rPr>
          <w:rFonts w:ascii="Times New Roman" w:hAnsi="Times New Roman" w:cs="Times New Roman"/>
          <w:color w:val="000000" w:themeColor="text1"/>
          <w:sz w:val="24"/>
          <w:szCs w:val="24"/>
        </w:rPr>
        <w:t xml:space="preserve"> and </w:t>
      </w:r>
      <w:r w:rsidR="00DB1512">
        <w:rPr>
          <w:rFonts w:ascii="Times New Roman" w:hAnsi="Times New Roman" w:cs="Times New Roman"/>
          <w:color w:val="000000" w:themeColor="text1"/>
          <w:sz w:val="24"/>
          <w:szCs w:val="24"/>
        </w:rPr>
        <w:t xml:space="preserve">on </w:t>
      </w:r>
      <w:r w:rsidR="00746FD6">
        <w:rPr>
          <w:rFonts w:ascii="Times New Roman" w:hAnsi="Times New Roman" w:cs="Times New Roman"/>
          <w:color w:val="000000" w:themeColor="text1"/>
          <w:sz w:val="24"/>
          <w:szCs w:val="24"/>
        </w:rPr>
        <w:t>how</w:t>
      </w:r>
      <w:r w:rsidR="0017489B">
        <w:rPr>
          <w:rFonts w:ascii="Times New Roman" w:hAnsi="Times New Roman" w:cs="Times New Roman"/>
          <w:color w:val="000000" w:themeColor="text1"/>
          <w:sz w:val="24"/>
          <w:szCs w:val="24"/>
        </w:rPr>
        <w:t xml:space="preserve"> </w:t>
      </w:r>
      <w:r w:rsidR="00746FD6">
        <w:rPr>
          <w:rFonts w:ascii="Times New Roman" w:hAnsi="Times New Roman" w:cs="Times New Roman"/>
          <w:color w:val="000000" w:themeColor="text1"/>
          <w:sz w:val="24"/>
          <w:szCs w:val="24"/>
        </w:rPr>
        <w:t xml:space="preserve">it </w:t>
      </w:r>
      <w:r w:rsidR="0017489B">
        <w:rPr>
          <w:rFonts w:ascii="Times New Roman" w:hAnsi="Times New Roman" w:cs="Times New Roman"/>
          <w:color w:val="000000" w:themeColor="text1"/>
          <w:sz w:val="24"/>
          <w:szCs w:val="24"/>
        </w:rPr>
        <w:t>may contribute to existing socio-economic inequalities</w:t>
      </w:r>
      <w:r w:rsidR="00746FD6">
        <w:rPr>
          <w:rFonts w:ascii="Times New Roman" w:hAnsi="Times New Roman" w:cs="Times New Roman"/>
          <w:color w:val="000000" w:themeColor="text1"/>
          <w:sz w:val="24"/>
          <w:szCs w:val="24"/>
        </w:rPr>
        <w:t>.</w:t>
      </w:r>
    </w:p>
    <w:p w14:paraId="7B712592" w14:textId="7D877C5E" w:rsidR="006F3301" w:rsidRDefault="006F3301" w:rsidP="00F9352A">
      <w:pPr>
        <w:pStyle w:val="NoSpacing"/>
        <w:rPr>
          <w:rFonts w:ascii="Times New Roman" w:hAnsi="Times New Roman" w:cs="Times New Roman"/>
          <w:sz w:val="24"/>
          <w:szCs w:val="24"/>
        </w:rPr>
      </w:pPr>
    </w:p>
    <w:p w14:paraId="6D32D656" w14:textId="77777777" w:rsidR="006F3301" w:rsidRPr="00DE0AA2" w:rsidRDefault="00F9352A" w:rsidP="006F3301">
      <w:pPr>
        <w:pStyle w:val="NoSpacing"/>
        <w:rPr>
          <w:rFonts w:ascii="Times New Roman" w:hAnsi="Times New Roman" w:cs="Times New Roman"/>
          <w:b/>
          <w:sz w:val="24"/>
          <w:szCs w:val="24"/>
        </w:rPr>
      </w:pPr>
      <w:r w:rsidRPr="00B8734A">
        <w:rPr>
          <w:rFonts w:ascii="Times New Roman" w:hAnsi="Times New Roman" w:cs="Times New Roman"/>
          <w:sz w:val="24"/>
          <w:szCs w:val="24"/>
        </w:rPr>
        <w:t xml:space="preserve"> </w:t>
      </w:r>
      <w:r w:rsidR="006F3301" w:rsidRPr="00DE0AA2">
        <w:rPr>
          <w:rFonts w:ascii="Times New Roman" w:hAnsi="Times New Roman" w:cs="Times New Roman"/>
          <w:b/>
          <w:sz w:val="24"/>
          <w:szCs w:val="24"/>
        </w:rPr>
        <w:t xml:space="preserve">Life expectancy and lifespan </w:t>
      </w:r>
      <w:r w:rsidR="006F3301">
        <w:rPr>
          <w:rFonts w:ascii="Times New Roman" w:hAnsi="Times New Roman" w:cs="Times New Roman"/>
          <w:b/>
          <w:sz w:val="24"/>
          <w:szCs w:val="24"/>
        </w:rPr>
        <w:t>in</w:t>
      </w:r>
      <w:r w:rsidR="006F3301" w:rsidRPr="00DE0AA2">
        <w:rPr>
          <w:rFonts w:ascii="Times New Roman" w:hAnsi="Times New Roman" w:cs="Times New Roman"/>
          <w:b/>
          <w:sz w:val="24"/>
          <w:szCs w:val="24"/>
        </w:rPr>
        <w:t>equality</w:t>
      </w:r>
    </w:p>
    <w:p w14:paraId="24167BF3" w14:textId="77777777" w:rsidR="003835B8" w:rsidRPr="00B8734A" w:rsidRDefault="003835B8" w:rsidP="00F9352A">
      <w:pPr>
        <w:pStyle w:val="NoSpacing"/>
        <w:rPr>
          <w:rFonts w:ascii="Times New Roman" w:hAnsi="Times New Roman" w:cs="Times New Roman"/>
          <w:sz w:val="24"/>
          <w:szCs w:val="24"/>
        </w:rPr>
      </w:pPr>
      <w:bookmarkStart w:id="6" w:name="_GoBack"/>
      <w:bookmarkEnd w:id="6"/>
    </w:p>
    <w:p w14:paraId="7664A87C" w14:textId="052AE4EA" w:rsidR="00F52A6D" w:rsidRDefault="00231900" w:rsidP="00F9352A">
      <w:pPr>
        <w:pStyle w:val="NoSpacing"/>
        <w:rPr>
          <w:rFonts w:ascii="Times New Roman" w:hAnsi="Times New Roman" w:cs="Times New Roman"/>
          <w:sz w:val="24"/>
          <w:szCs w:val="24"/>
        </w:rPr>
      </w:pPr>
      <w:r w:rsidRPr="00B8734A">
        <w:rPr>
          <w:rFonts w:ascii="Times New Roman" w:hAnsi="Times New Roman" w:cs="Times New Roman"/>
          <w:sz w:val="24"/>
          <w:szCs w:val="24"/>
        </w:rPr>
        <w:t xml:space="preserve">Life expectancy </w:t>
      </w:r>
      <w:r w:rsidR="00640846">
        <w:rPr>
          <w:rFonts w:ascii="Times New Roman" w:hAnsi="Times New Roman" w:cs="Times New Roman"/>
          <w:sz w:val="24"/>
          <w:szCs w:val="24"/>
        </w:rPr>
        <w:t>is a measure of</w:t>
      </w:r>
      <w:r w:rsidRPr="00B8734A">
        <w:rPr>
          <w:rFonts w:ascii="Times New Roman" w:hAnsi="Times New Roman" w:cs="Times New Roman"/>
          <w:sz w:val="24"/>
          <w:szCs w:val="24"/>
        </w:rPr>
        <w:t xml:space="preserve"> </w:t>
      </w:r>
      <w:r w:rsidR="00DE0AA2">
        <w:rPr>
          <w:rFonts w:ascii="Times New Roman" w:hAnsi="Times New Roman" w:cs="Times New Roman"/>
          <w:sz w:val="24"/>
          <w:szCs w:val="24"/>
        </w:rPr>
        <w:t xml:space="preserve">the </w:t>
      </w:r>
      <w:r w:rsidR="000E095C">
        <w:rPr>
          <w:rFonts w:ascii="Times New Roman" w:hAnsi="Times New Roman" w:cs="Times New Roman"/>
          <w:sz w:val="24"/>
          <w:szCs w:val="24"/>
        </w:rPr>
        <w:t>mean level of</w:t>
      </w:r>
      <w:r w:rsidRPr="00B8734A">
        <w:rPr>
          <w:rFonts w:ascii="Times New Roman" w:hAnsi="Times New Roman" w:cs="Times New Roman"/>
          <w:sz w:val="24"/>
          <w:szCs w:val="24"/>
        </w:rPr>
        <w:t xml:space="preserve"> mortality.</w:t>
      </w:r>
      <w:r w:rsidR="00253ED6">
        <w:rPr>
          <w:rFonts w:ascii="Times New Roman" w:hAnsi="Times New Roman" w:cs="Times New Roman"/>
          <w:sz w:val="24"/>
          <w:szCs w:val="24"/>
        </w:rPr>
        <w:t xml:space="preserve"> Simply put, i</w:t>
      </w:r>
      <w:r w:rsidRPr="00B8734A">
        <w:rPr>
          <w:rFonts w:ascii="Times New Roman" w:hAnsi="Times New Roman" w:cs="Times New Roman"/>
          <w:sz w:val="24"/>
          <w:szCs w:val="24"/>
        </w:rPr>
        <w:t xml:space="preserve">t expresses the average </w:t>
      </w:r>
      <w:r w:rsidR="00DE0AA2">
        <w:rPr>
          <w:rFonts w:ascii="Times New Roman" w:hAnsi="Times New Roman" w:cs="Times New Roman"/>
          <w:sz w:val="24"/>
          <w:szCs w:val="24"/>
        </w:rPr>
        <w:t xml:space="preserve">number of </w:t>
      </w:r>
      <w:r w:rsidRPr="00B8734A">
        <w:rPr>
          <w:rFonts w:ascii="Times New Roman" w:hAnsi="Times New Roman" w:cs="Times New Roman"/>
          <w:sz w:val="24"/>
          <w:szCs w:val="24"/>
        </w:rPr>
        <w:t>years a newborn is expected to live given the</w:t>
      </w:r>
      <w:r w:rsidR="00F51762">
        <w:rPr>
          <w:rFonts w:ascii="Times New Roman" w:hAnsi="Times New Roman" w:cs="Times New Roman"/>
          <w:sz w:val="24"/>
          <w:szCs w:val="24"/>
        </w:rPr>
        <w:t xml:space="preserve"> mortality conditions</w:t>
      </w:r>
      <w:r w:rsidRPr="00B8734A">
        <w:rPr>
          <w:rFonts w:ascii="Times New Roman" w:hAnsi="Times New Roman" w:cs="Times New Roman"/>
          <w:sz w:val="24"/>
          <w:szCs w:val="24"/>
        </w:rPr>
        <w:t xml:space="preserve"> </w:t>
      </w:r>
      <w:r w:rsidR="00F51762">
        <w:rPr>
          <w:rFonts w:ascii="Times New Roman" w:hAnsi="Times New Roman" w:cs="Times New Roman"/>
          <w:sz w:val="24"/>
          <w:szCs w:val="24"/>
        </w:rPr>
        <w:t xml:space="preserve">at </w:t>
      </w:r>
      <w:r w:rsidRPr="00B8734A">
        <w:rPr>
          <w:rFonts w:ascii="Times New Roman" w:hAnsi="Times New Roman" w:cs="Times New Roman"/>
          <w:sz w:val="24"/>
          <w:szCs w:val="24"/>
        </w:rPr>
        <w:t xml:space="preserve">a </w:t>
      </w:r>
      <w:r w:rsidR="00E0399B" w:rsidRPr="00B8734A">
        <w:rPr>
          <w:rFonts w:ascii="Times New Roman" w:hAnsi="Times New Roman" w:cs="Times New Roman"/>
          <w:sz w:val="24"/>
          <w:szCs w:val="24"/>
        </w:rPr>
        <w:t>point</w:t>
      </w:r>
      <w:r w:rsidRPr="00B8734A">
        <w:rPr>
          <w:rFonts w:ascii="Times New Roman" w:hAnsi="Times New Roman" w:cs="Times New Roman"/>
          <w:sz w:val="24"/>
          <w:szCs w:val="24"/>
        </w:rPr>
        <w:t xml:space="preserve"> in time.</w:t>
      </w:r>
      <w:r w:rsidR="003C5D82" w:rsidRPr="00B8734A">
        <w:rPr>
          <w:rFonts w:ascii="Times New Roman" w:hAnsi="Times New Roman" w:cs="Times New Roman"/>
          <w:sz w:val="24"/>
          <w:szCs w:val="24"/>
        </w:rPr>
        <w:t xml:space="preserve"> </w:t>
      </w:r>
      <w:r w:rsidR="00DE0AA2">
        <w:rPr>
          <w:rFonts w:ascii="Times New Roman" w:hAnsi="Times New Roman" w:cs="Times New Roman"/>
          <w:sz w:val="24"/>
          <w:szCs w:val="24"/>
        </w:rPr>
        <w:t>Because it is an</w:t>
      </w:r>
      <w:r w:rsidRPr="00B8734A">
        <w:rPr>
          <w:rFonts w:ascii="Times New Roman" w:hAnsi="Times New Roman" w:cs="Times New Roman"/>
          <w:sz w:val="24"/>
          <w:szCs w:val="24"/>
        </w:rPr>
        <w:t xml:space="preserve"> average, life expectancy </w:t>
      </w:r>
      <w:r w:rsidR="001A6C1C">
        <w:rPr>
          <w:rFonts w:ascii="Times New Roman" w:hAnsi="Times New Roman" w:cs="Times New Roman"/>
          <w:sz w:val="24"/>
          <w:szCs w:val="24"/>
        </w:rPr>
        <w:t xml:space="preserve">does not show </w:t>
      </w:r>
      <w:r w:rsidR="00E0399B" w:rsidRPr="00B8734A">
        <w:rPr>
          <w:rFonts w:ascii="Times New Roman" w:hAnsi="Times New Roman" w:cs="Times New Roman"/>
          <w:sz w:val="24"/>
          <w:szCs w:val="24"/>
        </w:rPr>
        <w:t xml:space="preserve">differences </w:t>
      </w:r>
      <w:r w:rsidRPr="00B8734A">
        <w:rPr>
          <w:rFonts w:ascii="Times New Roman" w:hAnsi="Times New Roman" w:cs="Times New Roman"/>
          <w:sz w:val="24"/>
          <w:szCs w:val="24"/>
        </w:rPr>
        <w:t>in length of life</w:t>
      </w:r>
      <w:r w:rsidR="00E0399B" w:rsidRPr="00B8734A">
        <w:rPr>
          <w:rFonts w:ascii="Times New Roman" w:hAnsi="Times New Roman" w:cs="Times New Roman"/>
          <w:sz w:val="24"/>
          <w:szCs w:val="24"/>
        </w:rPr>
        <w:t xml:space="preserve"> among people</w:t>
      </w:r>
      <w:r w:rsidR="00253ED6">
        <w:rPr>
          <w:rFonts w:ascii="Times New Roman" w:hAnsi="Times New Roman" w:cs="Times New Roman"/>
          <w:sz w:val="24"/>
          <w:szCs w:val="24"/>
        </w:rPr>
        <w:t>;</w:t>
      </w:r>
      <w:r w:rsidR="00DE0AA2">
        <w:rPr>
          <w:rFonts w:ascii="Times New Roman" w:hAnsi="Times New Roman" w:cs="Times New Roman"/>
          <w:sz w:val="24"/>
          <w:szCs w:val="24"/>
        </w:rPr>
        <w:t xml:space="preserve"> however, these can be</w:t>
      </w:r>
      <w:r w:rsidR="00E0399B" w:rsidRPr="00B8734A">
        <w:rPr>
          <w:rFonts w:ascii="Times New Roman" w:hAnsi="Times New Roman" w:cs="Times New Roman"/>
          <w:sz w:val="24"/>
          <w:szCs w:val="24"/>
        </w:rPr>
        <w:t xml:space="preserve"> substantial</w:t>
      </w:r>
      <w:r w:rsidR="00351B9F">
        <w:rPr>
          <w:rFonts w:ascii="Times New Roman" w:hAnsi="Times New Roman" w:cs="Times New Roman"/>
          <w:sz w:val="24"/>
          <w:szCs w:val="24"/>
        </w:rPr>
        <w:t xml:space="preserve"> </w:t>
      </w:r>
      <w:r w:rsidR="00351B9F">
        <w:rPr>
          <w:rFonts w:ascii="Times New Roman" w:hAnsi="Times New Roman" w:cs="Times New Roman"/>
          <w:sz w:val="24"/>
          <w:szCs w:val="24"/>
        </w:rPr>
        <w:fldChar w:fldCharType="begin"/>
      </w:r>
      <w:r w:rsidR="00AB0A21">
        <w:rPr>
          <w:rFonts w:ascii="Times New Roman" w:hAnsi="Times New Roman" w:cs="Times New Roman"/>
          <w:sz w:val="24"/>
          <w:szCs w:val="24"/>
        </w:rPr>
        <w:instrText xml:space="preserve"> ADDIN EN.CITE &lt;EndNote&gt;&lt;Cite&gt;&lt;Author&gt;Tuljapurkar&lt;/Author&gt;&lt;Year&gt;2010&lt;/Year&gt;&lt;RecNum&gt;104&lt;/RecNum&gt;&lt;DisplayText&gt;(Tuljapurkar, 2010)&lt;/DisplayText&gt;&lt;record&gt;&lt;rec-number&gt;104&lt;/rec-number&gt;&lt;foreign-keys&gt;&lt;key app="EN" db-id="aftvrz2eldsfwreef06v9d03asax0rw5s2v2" timestamp="0"&gt;104&lt;/key&gt;&lt;/foreign-keys&gt;&lt;ref-type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351B9F">
        <w:rPr>
          <w:rFonts w:ascii="Times New Roman" w:hAnsi="Times New Roman" w:cs="Times New Roman"/>
          <w:sz w:val="24"/>
          <w:szCs w:val="24"/>
        </w:rPr>
        <w:fldChar w:fldCharType="separate"/>
      </w:r>
      <w:r w:rsidR="00AB0A21">
        <w:rPr>
          <w:rFonts w:ascii="Times New Roman" w:hAnsi="Times New Roman" w:cs="Times New Roman"/>
          <w:noProof/>
          <w:sz w:val="24"/>
          <w:szCs w:val="24"/>
        </w:rPr>
        <w:t>(Tuljapurkar, 2010)</w:t>
      </w:r>
      <w:r w:rsidR="00351B9F">
        <w:rPr>
          <w:rFonts w:ascii="Times New Roman" w:hAnsi="Times New Roman" w:cs="Times New Roman"/>
          <w:sz w:val="24"/>
          <w:szCs w:val="24"/>
        </w:rPr>
        <w:fldChar w:fldCharType="end"/>
      </w:r>
      <w:r w:rsidRPr="00B8734A">
        <w:rPr>
          <w:rFonts w:ascii="Times New Roman" w:hAnsi="Times New Roman" w:cs="Times New Roman"/>
          <w:sz w:val="24"/>
          <w:szCs w:val="24"/>
        </w:rPr>
        <w:t xml:space="preserve">. </w:t>
      </w:r>
      <w:r w:rsidR="00DE0AA2">
        <w:rPr>
          <w:rFonts w:ascii="Times New Roman" w:hAnsi="Times New Roman" w:cs="Times New Roman"/>
          <w:sz w:val="24"/>
          <w:szCs w:val="24"/>
        </w:rPr>
        <w:t>Differences in lifespans are</w:t>
      </w:r>
      <w:r w:rsidR="00E0399B" w:rsidRPr="00B8734A">
        <w:rPr>
          <w:rFonts w:ascii="Times New Roman" w:hAnsi="Times New Roman" w:cs="Times New Roman"/>
          <w:sz w:val="24"/>
          <w:szCs w:val="24"/>
        </w:rPr>
        <w:t xml:space="preserve"> usually captured by a metric of variation </w:t>
      </w:r>
      <w:r w:rsidR="00404E60">
        <w:rPr>
          <w:rFonts w:ascii="Times New Roman" w:hAnsi="Times New Roman" w:cs="Times New Roman"/>
          <w:sz w:val="24"/>
          <w:szCs w:val="24"/>
        </w:rPr>
        <w:t xml:space="preserve">or inequality </w:t>
      </w:r>
      <w:r w:rsidR="00E0399B" w:rsidRPr="00B8734A">
        <w:rPr>
          <w:rFonts w:ascii="Times New Roman" w:hAnsi="Times New Roman" w:cs="Times New Roman"/>
          <w:sz w:val="24"/>
          <w:szCs w:val="24"/>
        </w:rPr>
        <w:t>in ages at death</w:t>
      </w:r>
      <w:r w:rsidR="00404E60">
        <w:rPr>
          <w:rFonts w:ascii="Times New Roman" w:hAnsi="Times New Roman" w:cs="Times New Roman"/>
          <w:sz w:val="24"/>
          <w:szCs w:val="24"/>
        </w:rPr>
        <w:t xml:space="preserve">, </w:t>
      </w:r>
      <w:r w:rsidR="00DE0AA2">
        <w:rPr>
          <w:rFonts w:ascii="Times New Roman" w:hAnsi="Times New Roman" w:cs="Times New Roman"/>
          <w:sz w:val="24"/>
          <w:szCs w:val="24"/>
        </w:rPr>
        <w:t>and they are</w:t>
      </w:r>
      <w:r w:rsidRPr="00B8734A">
        <w:rPr>
          <w:rFonts w:ascii="Times New Roman" w:hAnsi="Times New Roman" w:cs="Times New Roman"/>
          <w:sz w:val="24"/>
          <w:szCs w:val="24"/>
        </w:rPr>
        <w:t xml:space="preserve"> </w:t>
      </w:r>
      <w:r w:rsidR="00472FD2" w:rsidRPr="00B8734A">
        <w:rPr>
          <w:rFonts w:ascii="Times New Roman" w:hAnsi="Times New Roman" w:cs="Times New Roman"/>
          <w:sz w:val="24"/>
          <w:szCs w:val="24"/>
        </w:rPr>
        <w:t xml:space="preserve">usually referred to by demographers as </w:t>
      </w:r>
      <w:r w:rsidR="00472FD2" w:rsidRPr="00B8734A">
        <w:rPr>
          <w:rFonts w:ascii="Times New Roman" w:hAnsi="Times New Roman" w:cs="Times New Roman"/>
          <w:i/>
          <w:iCs/>
          <w:sz w:val="24"/>
          <w:szCs w:val="24"/>
        </w:rPr>
        <w:t>lifespan inequality.</w:t>
      </w:r>
      <w:r w:rsidR="001A6C1C">
        <w:rPr>
          <w:rFonts w:ascii="Times New Roman" w:hAnsi="Times New Roman" w:cs="Times New Roman"/>
          <w:sz w:val="24"/>
          <w:szCs w:val="24"/>
        </w:rPr>
        <w:t xml:space="preserve"> </w:t>
      </w:r>
    </w:p>
    <w:p w14:paraId="5037C2EA" w14:textId="77777777" w:rsidR="00F52A6D" w:rsidRDefault="00F52A6D" w:rsidP="00F9352A">
      <w:pPr>
        <w:pStyle w:val="NoSpacing"/>
        <w:rPr>
          <w:rFonts w:ascii="Times New Roman" w:hAnsi="Times New Roman" w:cs="Times New Roman"/>
          <w:sz w:val="24"/>
          <w:szCs w:val="24"/>
        </w:rPr>
      </w:pPr>
    </w:p>
    <w:p w14:paraId="48AD7E9F" w14:textId="5545DC75" w:rsidR="00430783" w:rsidRDefault="00637CED" w:rsidP="00F9352A">
      <w:pPr>
        <w:pStyle w:val="NoSpacing"/>
        <w:rPr>
          <w:rFonts w:ascii="Times New Roman" w:hAnsi="Times New Roman" w:cs="Times New Roman"/>
          <w:sz w:val="24"/>
          <w:szCs w:val="24"/>
        </w:rPr>
      </w:pPr>
      <w:r>
        <w:rPr>
          <w:rFonts w:ascii="Times New Roman" w:hAnsi="Times New Roman" w:cs="Times New Roman"/>
          <w:sz w:val="24"/>
          <w:szCs w:val="24"/>
        </w:rPr>
        <w:t xml:space="preserve">Lifespan inequality at the individual level </w:t>
      </w:r>
      <w:r w:rsidR="00DE0AA2">
        <w:rPr>
          <w:rFonts w:ascii="Times New Roman" w:hAnsi="Times New Roman" w:cs="Times New Roman"/>
          <w:sz w:val="24"/>
          <w:szCs w:val="24"/>
        </w:rPr>
        <w:t xml:space="preserve">tells us </w:t>
      </w:r>
      <w:r>
        <w:rPr>
          <w:rFonts w:ascii="Times New Roman" w:hAnsi="Times New Roman" w:cs="Times New Roman"/>
          <w:sz w:val="24"/>
          <w:szCs w:val="24"/>
        </w:rPr>
        <w:t>how unpredictable the timing of death is. In other words,</w:t>
      </w:r>
      <w:r w:rsidR="001A350E">
        <w:rPr>
          <w:rFonts w:ascii="Times New Roman" w:hAnsi="Times New Roman" w:cs="Times New Roman"/>
          <w:sz w:val="24"/>
          <w:szCs w:val="24"/>
        </w:rPr>
        <w:t xml:space="preserve"> </w:t>
      </w:r>
      <w:r>
        <w:rPr>
          <w:rFonts w:ascii="Times New Roman" w:hAnsi="Times New Roman" w:cs="Times New Roman"/>
          <w:sz w:val="24"/>
          <w:szCs w:val="24"/>
        </w:rPr>
        <w:t>how long a newborn</w:t>
      </w:r>
      <w:r w:rsidR="00363BDB">
        <w:rPr>
          <w:rFonts w:ascii="Times New Roman" w:hAnsi="Times New Roman" w:cs="Times New Roman"/>
          <w:sz w:val="24"/>
          <w:szCs w:val="24"/>
        </w:rPr>
        <w:t xml:space="preserve"> </w:t>
      </w:r>
      <w:r>
        <w:rPr>
          <w:rFonts w:ascii="Times New Roman" w:hAnsi="Times New Roman" w:cs="Times New Roman"/>
          <w:sz w:val="24"/>
          <w:szCs w:val="24"/>
        </w:rPr>
        <w:t xml:space="preserve">in </w:t>
      </w:r>
      <w:r w:rsidR="00AF2791">
        <w:rPr>
          <w:rFonts w:ascii="Times New Roman" w:hAnsi="Times New Roman" w:cs="Times New Roman"/>
          <w:sz w:val="24"/>
          <w:szCs w:val="24"/>
        </w:rPr>
        <w:t xml:space="preserve">contemporary </w:t>
      </w:r>
      <w:r w:rsidR="00F51762">
        <w:rPr>
          <w:rFonts w:ascii="Times New Roman" w:hAnsi="Times New Roman" w:cs="Times New Roman"/>
          <w:sz w:val="24"/>
          <w:szCs w:val="24"/>
        </w:rPr>
        <w:t>Mexico</w:t>
      </w:r>
      <w:r w:rsidR="00AF2791">
        <w:rPr>
          <w:rFonts w:ascii="Times New Roman" w:hAnsi="Times New Roman" w:cs="Times New Roman"/>
          <w:sz w:val="24"/>
          <w:szCs w:val="24"/>
        </w:rPr>
        <w:t xml:space="preserve"> - currently </w:t>
      </w:r>
      <w:r>
        <w:rPr>
          <w:rFonts w:ascii="Times New Roman" w:hAnsi="Times New Roman" w:cs="Times New Roman"/>
          <w:sz w:val="24"/>
          <w:szCs w:val="24"/>
        </w:rPr>
        <w:t>an exceptionally violent country</w:t>
      </w:r>
      <w:r w:rsidR="00AF2791">
        <w:rPr>
          <w:rFonts w:ascii="Times New Roman" w:hAnsi="Times New Roman" w:cs="Times New Roman"/>
          <w:sz w:val="24"/>
          <w:szCs w:val="24"/>
        </w:rPr>
        <w:t xml:space="preserve"> - </w:t>
      </w:r>
      <w:r w:rsidR="00640846">
        <w:rPr>
          <w:rFonts w:ascii="Times New Roman" w:hAnsi="Times New Roman" w:cs="Times New Roman"/>
          <w:sz w:val="24"/>
          <w:szCs w:val="24"/>
        </w:rPr>
        <w:t xml:space="preserve">will </w:t>
      </w:r>
      <w:r w:rsidR="00363BDB">
        <w:rPr>
          <w:rFonts w:ascii="Times New Roman" w:hAnsi="Times New Roman" w:cs="Times New Roman"/>
          <w:sz w:val="24"/>
          <w:szCs w:val="24"/>
        </w:rPr>
        <w:t>live</w:t>
      </w:r>
      <w:r>
        <w:rPr>
          <w:rFonts w:ascii="Times New Roman" w:hAnsi="Times New Roman" w:cs="Times New Roman"/>
          <w:sz w:val="24"/>
          <w:szCs w:val="24"/>
        </w:rPr>
        <w:t xml:space="preserve"> </w:t>
      </w:r>
      <w:r w:rsidR="001A350E">
        <w:rPr>
          <w:rFonts w:ascii="Times New Roman" w:hAnsi="Times New Roman" w:cs="Times New Roman"/>
          <w:sz w:val="24"/>
          <w:szCs w:val="24"/>
        </w:rPr>
        <w:t xml:space="preserve">is considerably more difficult </w:t>
      </w:r>
      <w:r w:rsidR="000E095C">
        <w:rPr>
          <w:rFonts w:ascii="Times New Roman" w:hAnsi="Times New Roman" w:cs="Times New Roman"/>
          <w:sz w:val="24"/>
          <w:szCs w:val="24"/>
        </w:rPr>
        <w:t>to predict</w:t>
      </w:r>
      <w:r w:rsidR="001A350E">
        <w:rPr>
          <w:rFonts w:ascii="Times New Roman" w:hAnsi="Times New Roman" w:cs="Times New Roman"/>
          <w:sz w:val="24"/>
          <w:szCs w:val="24"/>
        </w:rPr>
        <w:t xml:space="preserve"> than it is for a baby </w:t>
      </w:r>
      <w:r>
        <w:rPr>
          <w:rFonts w:ascii="Times New Roman" w:hAnsi="Times New Roman" w:cs="Times New Roman"/>
          <w:sz w:val="24"/>
          <w:szCs w:val="24"/>
        </w:rPr>
        <w:t>born in contemporary Sweden</w:t>
      </w:r>
      <w:r w:rsidR="00CE4FCC">
        <w:rPr>
          <w:rFonts w:ascii="Times New Roman" w:hAnsi="Times New Roman" w:cs="Times New Roman"/>
          <w:sz w:val="24"/>
          <w:szCs w:val="24"/>
        </w:rPr>
        <w:t>,</w:t>
      </w:r>
      <w:r w:rsidR="001A350E">
        <w:rPr>
          <w:rFonts w:ascii="Times New Roman" w:hAnsi="Times New Roman" w:cs="Times New Roman"/>
          <w:sz w:val="24"/>
          <w:szCs w:val="24"/>
        </w:rPr>
        <w:t xml:space="preserve"> because lifespan inequality in </w:t>
      </w:r>
      <w:r w:rsidR="00351B9F">
        <w:rPr>
          <w:rFonts w:ascii="Times New Roman" w:hAnsi="Times New Roman" w:cs="Times New Roman"/>
          <w:sz w:val="24"/>
          <w:szCs w:val="24"/>
        </w:rPr>
        <w:t>Mexico</w:t>
      </w:r>
      <w:r w:rsidR="001A350E">
        <w:rPr>
          <w:rFonts w:ascii="Times New Roman" w:hAnsi="Times New Roman" w:cs="Times New Roman"/>
          <w:sz w:val="24"/>
          <w:szCs w:val="24"/>
        </w:rPr>
        <w:t xml:space="preserve"> is much higher than it is in Sweden</w:t>
      </w:r>
      <w:r w:rsidR="00351B9F">
        <w:rPr>
          <w:rFonts w:ascii="Times New Roman" w:hAnsi="Times New Roman" w:cs="Times New Roman"/>
          <w:sz w:val="24"/>
          <w:szCs w:val="24"/>
        </w:rPr>
        <w:t xml:space="preserve"> </w:t>
      </w:r>
      <w:r w:rsidR="00351B9F">
        <w:rPr>
          <w:rFonts w:ascii="Times New Roman" w:hAnsi="Times New Roman" w:cs="Times New Roman"/>
          <w:sz w:val="24"/>
          <w:szCs w:val="24"/>
        </w:rPr>
        <w:fldChar w:fldCharType="begin"/>
      </w:r>
      <w:r w:rsidR="00AB0A21">
        <w:rPr>
          <w:rFonts w:ascii="Times New Roman" w:hAnsi="Times New Roman" w:cs="Times New Roman"/>
          <w:sz w:val="24"/>
          <w:szCs w:val="24"/>
        </w:rPr>
        <w:instrText xml:space="preserve"> ADDIN EN.CITE &lt;EndNote&gt;&lt;Cite&gt;&lt;Author&gt;Aburto&lt;/Author&gt;&lt;Year&gt;2019&lt;/Year&gt;&lt;RecNum&gt;161&lt;/RecNum&gt;&lt;DisplayText&gt;(Aburto &amp;amp; Beltrán-Sánchez, 2019)&lt;/DisplayText&gt;&lt;record&gt;&lt;rec-number&gt;161&lt;/rec-number&gt;&lt;foreign-keys&gt;&lt;key app="EN" db-id="aftvrz2eldsfwreef06v9d03asax0rw5s2v2" timestamp="0"&gt;161&lt;/key&gt;&lt;/foreign-keys&gt;&lt;ref-type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health&lt;/secondary-title&gt;&lt;/titles&gt;&lt;pages&gt;e1-e7&lt;/pages&gt;&lt;number&gt;0&lt;/number&gt;&lt;dates&gt;&lt;year&gt;2019&lt;/year&gt;&lt;/dates&gt;&lt;isbn&gt;1541-0048&lt;/isbn&gt;&lt;urls&gt;&lt;/urls&gt;&lt;/record&gt;&lt;/Cite&gt;&lt;/EndNote&gt;</w:instrText>
      </w:r>
      <w:r w:rsidR="00351B9F">
        <w:rPr>
          <w:rFonts w:ascii="Times New Roman" w:hAnsi="Times New Roman" w:cs="Times New Roman"/>
          <w:sz w:val="24"/>
          <w:szCs w:val="24"/>
        </w:rPr>
        <w:fldChar w:fldCharType="separate"/>
      </w:r>
      <w:r w:rsidR="00AB0A21">
        <w:rPr>
          <w:rFonts w:ascii="Times New Roman" w:hAnsi="Times New Roman" w:cs="Times New Roman"/>
          <w:noProof/>
          <w:sz w:val="24"/>
          <w:szCs w:val="24"/>
        </w:rPr>
        <w:t>(Aburto &amp; Beltrán-Sánchez, 2019)</w:t>
      </w:r>
      <w:r w:rsidR="00351B9F">
        <w:rPr>
          <w:rFonts w:ascii="Times New Roman" w:hAnsi="Times New Roman" w:cs="Times New Roman"/>
          <w:sz w:val="24"/>
          <w:szCs w:val="24"/>
        </w:rPr>
        <w:fldChar w:fldCharType="end"/>
      </w:r>
      <w:r>
        <w:rPr>
          <w:rFonts w:ascii="Times New Roman" w:hAnsi="Times New Roman" w:cs="Times New Roman"/>
          <w:sz w:val="24"/>
          <w:szCs w:val="24"/>
        </w:rPr>
        <w:t>.</w:t>
      </w:r>
      <w:r w:rsidR="006F3301">
        <w:rPr>
          <w:rFonts w:ascii="Times New Roman" w:hAnsi="Times New Roman" w:cs="Times New Roman"/>
          <w:sz w:val="24"/>
          <w:szCs w:val="24"/>
        </w:rPr>
        <w:t xml:space="preserve"> </w:t>
      </w:r>
      <w:r w:rsidR="00F52A6D">
        <w:rPr>
          <w:rFonts w:ascii="Times New Roman" w:hAnsi="Times New Roman" w:cs="Times New Roman"/>
          <w:sz w:val="24"/>
          <w:szCs w:val="24"/>
        </w:rPr>
        <w:t xml:space="preserve"> </w:t>
      </w:r>
      <w:r w:rsidR="001A350E">
        <w:rPr>
          <w:rFonts w:ascii="Times New Roman" w:hAnsi="Times New Roman" w:cs="Times New Roman"/>
          <w:sz w:val="24"/>
          <w:szCs w:val="24"/>
        </w:rPr>
        <w:t xml:space="preserve">At the societal level, lifespan inequality </w:t>
      </w:r>
      <w:r w:rsidR="000E095C">
        <w:rPr>
          <w:rFonts w:ascii="Times New Roman" w:hAnsi="Times New Roman" w:cs="Times New Roman"/>
          <w:sz w:val="24"/>
          <w:szCs w:val="24"/>
        </w:rPr>
        <w:t>indicates</w:t>
      </w:r>
      <w:r w:rsidR="001A350E">
        <w:rPr>
          <w:rFonts w:ascii="Times New Roman" w:hAnsi="Times New Roman" w:cs="Times New Roman"/>
          <w:sz w:val="24"/>
          <w:szCs w:val="24"/>
        </w:rPr>
        <w:t xml:space="preserve"> how </w:t>
      </w:r>
      <w:r w:rsidR="00AF2791">
        <w:rPr>
          <w:rFonts w:ascii="Times New Roman" w:hAnsi="Times New Roman" w:cs="Times New Roman"/>
          <w:sz w:val="24"/>
          <w:szCs w:val="24"/>
        </w:rPr>
        <w:t xml:space="preserve">improvements in longevity are </w:t>
      </w:r>
      <w:r w:rsidR="001A350E">
        <w:rPr>
          <w:rFonts w:ascii="Times New Roman" w:hAnsi="Times New Roman" w:cs="Times New Roman"/>
          <w:sz w:val="24"/>
          <w:szCs w:val="24"/>
        </w:rPr>
        <w:t>unevenly share</w:t>
      </w:r>
      <w:r w:rsidR="00AF2791">
        <w:rPr>
          <w:rFonts w:ascii="Times New Roman" w:hAnsi="Times New Roman" w:cs="Times New Roman"/>
          <w:sz w:val="24"/>
          <w:szCs w:val="24"/>
        </w:rPr>
        <w:t>d</w:t>
      </w:r>
      <w:r w:rsidR="00600E58">
        <w:rPr>
          <w:rFonts w:ascii="Times New Roman" w:hAnsi="Times New Roman" w:cs="Times New Roman"/>
          <w:sz w:val="24"/>
          <w:szCs w:val="24"/>
        </w:rPr>
        <w:t>,</w:t>
      </w:r>
      <w:r w:rsidR="00453010">
        <w:rPr>
          <w:rFonts w:ascii="Times New Roman" w:hAnsi="Times New Roman" w:cs="Times New Roman"/>
          <w:sz w:val="24"/>
          <w:szCs w:val="24"/>
        </w:rPr>
        <w:t xml:space="preserve"> and</w:t>
      </w:r>
      <w:r w:rsidR="005A0A5D">
        <w:rPr>
          <w:rFonts w:ascii="Times New Roman" w:hAnsi="Times New Roman" w:cs="Times New Roman"/>
          <w:sz w:val="24"/>
          <w:szCs w:val="24"/>
        </w:rPr>
        <w:t xml:space="preserve"> it</w:t>
      </w:r>
      <w:r w:rsidR="00453010">
        <w:rPr>
          <w:rFonts w:ascii="Times New Roman" w:hAnsi="Times New Roman" w:cs="Times New Roman"/>
          <w:sz w:val="24"/>
          <w:szCs w:val="24"/>
        </w:rPr>
        <w:t xml:space="preserve"> has been described as the most fundamental of all inequalities</w:t>
      </w:r>
      <w:r w:rsidR="00351B9F">
        <w:rPr>
          <w:rFonts w:ascii="Times New Roman" w:hAnsi="Times New Roman" w:cs="Times New Roman"/>
          <w:sz w:val="24"/>
          <w:szCs w:val="24"/>
        </w:rPr>
        <w:t xml:space="preserve"> </w:t>
      </w:r>
      <w:r w:rsidR="00351B9F">
        <w:rPr>
          <w:rFonts w:ascii="Times New Roman" w:hAnsi="Times New Roman" w:cs="Times New Roman"/>
          <w:sz w:val="24"/>
          <w:szCs w:val="24"/>
        </w:rPr>
        <w:fldChar w:fldCharType="begin"/>
      </w:r>
      <w:r w:rsidR="00AB0A21">
        <w:rPr>
          <w:rFonts w:ascii="Times New Roman" w:hAnsi="Times New Roman" w:cs="Times New Roman"/>
          <w:sz w:val="24"/>
          <w:szCs w:val="24"/>
        </w:rPr>
        <w:instrText xml:space="preserve"> ADDIN EN.CITE &lt;EndNote&gt;&lt;Cite&gt;&lt;Author&gt;van Raalte&lt;/Author&gt;&lt;Year&gt;2018&lt;/Year&gt;&lt;RecNum&gt;145&lt;/RecNum&gt;&lt;DisplayText&gt;(van Raalte, Sasson, &amp;amp; Martikainen, 2018)&lt;/DisplayText&gt;&lt;record&gt;&lt;rec-number&gt;145&lt;/rec-number&gt;&lt;foreign-keys&gt;&lt;key app="EN" db-id="aftvrz2eldsfwreef06v9d03asax0rw5s2v2" timestamp="0"&gt;145&lt;/key&gt;&lt;/foreign-keys&gt;&lt;ref-type name="Journal Article"&gt;17&lt;/ref-type&gt;&lt;contributors&gt;&lt;authors&gt;&lt;author&gt;van Raalte, Alyson A&lt;/author&gt;&lt;author&gt;Sasson, Isaac&lt;/author&gt;&lt;author&gt;Martikainen, Pekka&lt;/author&gt;&lt;/authors&gt;&lt;/contributors&gt;&lt;titles&gt;&lt;title&gt;The case for monitoring life-span inequality&lt;/title&gt;&lt;secondary-title&gt;Science&lt;/secondary-title&gt;&lt;/titles&gt;&lt;pages&gt;1002-1004&lt;/pages&gt;&lt;volume&gt;362&lt;/volume&gt;&lt;number&gt;6418&lt;/number&gt;&lt;dates&gt;&lt;year&gt;2018&lt;/year&gt;&lt;/dates&gt;&lt;isbn&gt;0036-8075&lt;/isbn&gt;&lt;urls&gt;&lt;/urls&gt;&lt;/record&gt;&lt;/Cite&gt;&lt;/EndNote&gt;</w:instrText>
      </w:r>
      <w:r w:rsidR="00351B9F">
        <w:rPr>
          <w:rFonts w:ascii="Times New Roman" w:hAnsi="Times New Roman" w:cs="Times New Roman"/>
          <w:sz w:val="24"/>
          <w:szCs w:val="24"/>
        </w:rPr>
        <w:fldChar w:fldCharType="separate"/>
      </w:r>
      <w:r w:rsidR="00AB0A21">
        <w:rPr>
          <w:rFonts w:ascii="Times New Roman" w:hAnsi="Times New Roman" w:cs="Times New Roman"/>
          <w:noProof/>
          <w:sz w:val="24"/>
          <w:szCs w:val="24"/>
        </w:rPr>
        <w:t>(van Raalte, Sasson, &amp; Martikainen, 2018)</w:t>
      </w:r>
      <w:r w:rsidR="00351B9F">
        <w:rPr>
          <w:rFonts w:ascii="Times New Roman" w:hAnsi="Times New Roman" w:cs="Times New Roman"/>
          <w:sz w:val="24"/>
          <w:szCs w:val="24"/>
        </w:rPr>
        <w:fldChar w:fldCharType="end"/>
      </w:r>
      <w:r w:rsidR="001A350E">
        <w:rPr>
          <w:rFonts w:ascii="Times New Roman" w:hAnsi="Times New Roman" w:cs="Times New Roman"/>
          <w:sz w:val="24"/>
          <w:szCs w:val="24"/>
        </w:rPr>
        <w:t>.</w:t>
      </w:r>
      <w:r w:rsidR="000E095C">
        <w:rPr>
          <w:rFonts w:ascii="Times New Roman" w:hAnsi="Times New Roman" w:cs="Times New Roman"/>
          <w:sz w:val="24"/>
          <w:szCs w:val="24"/>
        </w:rPr>
        <w:t xml:space="preserve"> This is of utmost importance because resources to improve health in a country are limited</w:t>
      </w:r>
      <w:r w:rsidR="00453010">
        <w:rPr>
          <w:rFonts w:ascii="Times New Roman" w:hAnsi="Times New Roman" w:cs="Times New Roman"/>
          <w:sz w:val="24"/>
          <w:szCs w:val="24"/>
        </w:rPr>
        <w:t>,</w:t>
      </w:r>
      <w:r w:rsidR="000E095C">
        <w:rPr>
          <w:rFonts w:ascii="Times New Roman" w:hAnsi="Times New Roman" w:cs="Times New Roman"/>
          <w:sz w:val="24"/>
          <w:szCs w:val="24"/>
        </w:rPr>
        <w:t xml:space="preserve"> and their allocation becomes more difficult</w:t>
      </w:r>
      <w:r w:rsidR="00636C9C">
        <w:rPr>
          <w:rFonts w:ascii="Times New Roman" w:hAnsi="Times New Roman" w:cs="Times New Roman"/>
          <w:sz w:val="24"/>
          <w:szCs w:val="24"/>
        </w:rPr>
        <w:t xml:space="preserve"> as</w:t>
      </w:r>
      <w:r w:rsidR="000E095C">
        <w:rPr>
          <w:rFonts w:ascii="Times New Roman" w:hAnsi="Times New Roman" w:cs="Times New Roman"/>
          <w:sz w:val="24"/>
          <w:szCs w:val="24"/>
        </w:rPr>
        <w:t xml:space="preserve"> death</w:t>
      </w:r>
      <w:r w:rsidR="00363BDB">
        <w:rPr>
          <w:rFonts w:ascii="Times New Roman" w:hAnsi="Times New Roman" w:cs="Times New Roman"/>
          <w:sz w:val="24"/>
          <w:szCs w:val="24"/>
        </w:rPr>
        <w:t>s</w:t>
      </w:r>
      <w:r w:rsidR="000E095C">
        <w:rPr>
          <w:rFonts w:ascii="Times New Roman" w:hAnsi="Times New Roman" w:cs="Times New Roman"/>
          <w:sz w:val="24"/>
          <w:szCs w:val="24"/>
        </w:rPr>
        <w:t xml:space="preserve"> </w:t>
      </w:r>
      <w:r w:rsidR="00616636">
        <w:rPr>
          <w:rFonts w:ascii="Times New Roman" w:hAnsi="Times New Roman" w:cs="Times New Roman"/>
          <w:sz w:val="24"/>
          <w:szCs w:val="24"/>
        </w:rPr>
        <w:t>are</w:t>
      </w:r>
      <w:r w:rsidR="000E095C">
        <w:rPr>
          <w:rFonts w:ascii="Times New Roman" w:hAnsi="Times New Roman" w:cs="Times New Roman"/>
          <w:sz w:val="24"/>
          <w:szCs w:val="24"/>
        </w:rPr>
        <w:t xml:space="preserve"> more </w:t>
      </w:r>
      <w:r w:rsidR="00636C9C">
        <w:rPr>
          <w:rFonts w:ascii="Times New Roman" w:hAnsi="Times New Roman" w:cs="Times New Roman"/>
          <w:sz w:val="24"/>
          <w:szCs w:val="24"/>
        </w:rPr>
        <w:t>spread</w:t>
      </w:r>
      <w:r w:rsidR="00363BDB">
        <w:rPr>
          <w:rFonts w:ascii="Times New Roman" w:hAnsi="Times New Roman" w:cs="Times New Roman"/>
          <w:sz w:val="24"/>
          <w:szCs w:val="24"/>
        </w:rPr>
        <w:t xml:space="preserve"> over different ages</w:t>
      </w:r>
      <w:r w:rsidR="000E095C">
        <w:rPr>
          <w:rFonts w:ascii="Times New Roman" w:hAnsi="Times New Roman" w:cs="Times New Roman"/>
          <w:sz w:val="24"/>
          <w:szCs w:val="24"/>
        </w:rPr>
        <w:t xml:space="preserve">. </w:t>
      </w:r>
      <w:r w:rsidR="00DB1512" w:rsidRPr="004C6618">
        <w:rPr>
          <w:rFonts w:ascii="Times New Roman" w:hAnsi="Times New Roman" w:cs="Times New Roman"/>
          <w:color w:val="000000" w:themeColor="text1"/>
          <w:sz w:val="24"/>
          <w:szCs w:val="24"/>
        </w:rPr>
        <w:t>A recent article shows that changes in both life expectancy and lifespan inequality can be expressed as rates of progress in saving lives</w:t>
      </w:r>
      <w:r w:rsidR="00EA48EA">
        <w:rPr>
          <w:rFonts w:ascii="Times New Roman" w:hAnsi="Times New Roman" w:cs="Times New Roman"/>
          <w:color w:val="000000" w:themeColor="text1"/>
          <w:sz w:val="24"/>
          <w:szCs w:val="24"/>
        </w:rPr>
        <w:t>, i.e. rates in reducing mortality</w:t>
      </w:r>
      <w:r w:rsidR="00AB0A21">
        <w:rPr>
          <w:rFonts w:ascii="Times New Roman" w:hAnsi="Times New Roman" w:cs="Times New Roman"/>
          <w:color w:val="000000" w:themeColor="text1"/>
          <w:sz w:val="24"/>
          <w:szCs w:val="24"/>
        </w:rPr>
        <w:t xml:space="preserve"> </w:t>
      </w:r>
      <w:r w:rsidR="00AB0A21">
        <w:rPr>
          <w:rFonts w:ascii="Times New Roman" w:hAnsi="Times New Roman" w:cs="Times New Roman"/>
          <w:color w:val="000000" w:themeColor="text1"/>
          <w:sz w:val="24"/>
          <w:szCs w:val="24"/>
        </w:rPr>
        <w:fldChar w:fldCharType="begin"/>
      </w:r>
      <w:r w:rsidR="00AB0A21">
        <w:rPr>
          <w:rFonts w:ascii="Times New Roman" w:hAnsi="Times New Roman" w:cs="Times New Roman"/>
          <w:color w:val="000000" w:themeColor="text1"/>
          <w:sz w:val="24"/>
          <w:szCs w:val="24"/>
        </w:rPr>
        <w:instrText xml:space="preserve"> ADDIN EN.CITE &lt;EndNote&gt;&lt;Cite&gt;&lt;Author&gt;Aburto&lt;/Author&gt;&lt;Year&gt;2020&lt;/Year&gt;&lt;RecNum&gt;183&lt;/RecNum&gt;&lt;DisplayText&gt;(Aburto, Villavicencio, Basellini, Kjærgaard, &amp;amp; Vaupel, 2020)&lt;/DisplayText&gt;&lt;record&gt;&lt;rec-number&gt;183&lt;/rec-number&gt;&lt;foreign-keys&gt;&lt;key app="EN" db-id="aftvrz2eldsfwreef06v9d03asax0rw5s2v2" timestamp="0"&gt;183&lt;/key&gt;&lt;/foreign-keys&gt;&lt;ref-type name="Journal Article"&gt;17&lt;/ref-type&gt;&lt;contributors&gt;&lt;authors&gt;&lt;author&gt;Aburto, José Manuel&lt;/author&gt;&lt;author&gt;Villavicencio, Francisco&lt;/author&gt;&lt;author&gt;Basellini, Ugofilippo&lt;/author&gt;&lt;author&gt;Kjærgaard, Søren&lt;/author&gt;&lt;author&gt;Vaupel, James W&lt;/author&gt;&lt;/authors&gt;&lt;/contributors&gt;&lt;titles&gt;&lt;title&gt;Dynamics of life expectancy and life span equality&lt;/title&gt;&lt;secondary-title&gt;Proceedings of the National Academy of Sciences&lt;/secondary-title&gt;&lt;/titles&gt;&lt;periodical&gt;&lt;full-title&gt;Proceedings of the National Academy of Sciences&lt;/full-title&gt;&lt;/periodical&gt;&lt;dates&gt;&lt;year&gt;2020&lt;/year&gt;&lt;/dates&gt;&lt;isbn&gt;0027-8424&lt;/isbn&gt;&lt;urls&gt;&lt;/urls&gt;&lt;/record&gt;&lt;/Cite&gt;&lt;/EndNote&gt;</w:instrText>
      </w:r>
      <w:r w:rsidR="00AB0A21">
        <w:rPr>
          <w:rFonts w:ascii="Times New Roman" w:hAnsi="Times New Roman" w:cs="Times New Roman"/>
          <w:color w:val="000000" w:themeColor="text1"/>
          <w:sz w:val="24"/>
          <w:szCs w:val="24"/>
        </w:rPr>
        <w:fldChar w:fldCharType="separate"/>
      </w:r>
      <w:r w:rsidR="00AB0A21">
        <w:rPr>
          <w:rFonts w:ascii="Times New Roman" w:hAnsi="Times New Roman" w:cs="Times New Roman"/>
          <w:noProof/>
          <w:color w:val="000000" w:themeColor="text1"/>
          <w:sz w:val="24"/>
          <w:szCs w:val="24"/>
        </w:rPr>
        <w:t>(Aburto, Villavicencio, Basellini, Kjærgaard, &amp; Vaupel, 2020)</w:t>
      </w:r>
      <w:r w:rsidR="00AB0A21">
        <w:rPr>
          <w:rFonts w:ascii="Times New Roman" w:hAnsi="Times New Roman" w:cs="Times New Roman"/>
          <w:color w:val="000000" w:themeColor="text1"/>
          <w:sz w:val="24"/>
          <w:szCs w:val="24"/>
        </w:rPr>
        <w:fldChar w:fldCharType="end"/>
      </w:r>
      <w:r w:rsidR="00DB1512" w:rsidRPr="004C6618">
        <w:rPr>
          <w:rFonts w:ascii="Times New Roman" w:hAnsi="Times New Roman" w:cs="Times New Roman"/>
          <w:color w:val="000000" w:themeColor="text1"/>
          <w:sz w:val="24"/>
          <w:szCs w:val="24"/>
        </w:rPr>
        <w:t>. How strong the relationship between increasing life expectancy and decreasing lifespan inequality is depends on where the progress is placed. The more lives saved at the youngest ages, the stronger the relationship is, especially when life expectancy is less than 70 years.</w:t>
      </w:r>
    </w:p>
    <w:p w14:paraId="1173EBD8" w14:textId="77777777" w:rsidR="00430783" w:rsidRDefault="00430783" w:rsidP="00F9352A">
      <w:pPr>
        <w:pStyle w:val="NoSpacing"/>
        <w:rPr>
          <w:rFonts w:ascii="Times New Roman" w:hAnsi="Times New Roman" w:cs="Times New Roman"/>
          <w:sz w:val="24"/>
          <w:szCs w:val="24"/>
        </w:rPr>
      </w:pPr>
    </w:p>
    <w:p w14:paraId="20C397C6" w14:textId="3114EEF9" w:rsidR="00453010" w:rsidRDefault="006F3301" w:rsidP="00F9352A">
      <w:pPr>
        <w:pStyle w:val="NoSpacing"/>
        <w:rPr>
          <w:rFonts w:ascii="Times New Roman" w:hAnsi="Times New Roman" w:cs="Times New Roman"/>
          <w:sz w:val="24"/>
          <w:szCs w:val="24"/>
        </w:rPr>
      </w:pPr>
      <w:r>
        <w:rPr>
          <w:rFonts w:ascii="Times New Roman" w:hAnsi="Times New Roman" w:cs="Times New Roman"/>
          <w:sz w:val="24"/>
          <w:szCs w:val="24"/>
        </w:rPr>
        <w:t>For most countries, l</w:t>
      </w:r>
      <w:r w:rsidR="003835B8">
        <w:rPr>
          <w:rFonts w:ascii="Times New Roman" w:hAnsi="Times New Roman" w:cs="Times New Roman"/>
          <w:sz w:val="24"/>
          <w:szCs w:val="24"/>
        </w:rPr>
        <w:t xml:space="preserve">ifespan inequality </w:t>
      </w:r>
      <w:r>
        <w:rPr>
          <w:rFonts w:ascii="Times New Roman" w:hAnsi="Times New Roman" w:cs="Times New Roman"/>
          <w:sz w:val="24"/>
          <w:szCs w:val="24"/>
        </w:rPr>
        <w:t xml:space="preserve">has </w:t>
      </w:r>
      <w:r w:rsidR="003835B8">
        <w:rPr>
          <w:rFonts w:ascii="Times New Roman" w:hAnsi="Times New Roman" w:cs="Times New Roman"/>
          <w:sz w:val="24"/>
          <w:szCs w:val="24"/>
        </w:rPr>
        <w:t>decreased</w:t>
      </w:r>
      <w:r w:rsidR="00636C9C">
        <w:rPr>
          <w:rFonts w:ascii="Times New Roman" w:hAnsi="Times New Roman" w:cs="Times New Roman"/>
          <w:sz w:val="24"/>
          <w:szCs w:val="24"/>
        </w:rPr>
        <w:t xml:space="preserve"> </w:t>
      </w:r>
      <w:r w:rsidR="002C7F8A">
        <w:rPr>
          <w:rFonts w:ascii="Times New Roman" w:hAnsi="Times New Roman" w:cs="Times New Roman"/>
          <w:sz w:val="24"/>
          <w:szCs w:val="24"/>
        </w:rPr>
        <w:t xml:space="preserve">as </w:t>
      </w:r>
      <w:r w:rsidR="00453010">
        <w:rPr>
          <w:rFonts w:ascii="Times New Roman" w:hAnsi="Times New Roman" w:cs="Times New Roman"/>
          <w:sz w:val="24"/>
          <w:szCs w:val="24"/>
        </w:rPr>
        <w:t>life expectancy at birth</w:t>
      </w:r>
      <w:r w:rsidR="002C7F8A">
        <w:rPr>
          <w:rFonts w:ascii="Times New Roman" w:hAnsi="Times New Roman" w:cs="Times New Roman"/>
          <w:sz w:val="24"/>
          <w:szCs w:val="24"/>
        </w:rPr>
        <w:t xml:space="preserve"> increased</w:t>
      </w:r>
      <w:r w:rsidR="00E558DE">
        <w:rPr>
          <w:rFonts w:ascii="Times New Roman" w:hAnsi="Times New Roman" w:cs="Times New Roman"/>
          <w:sz w:val="24"/>
          <w:szCs w:val="24"/>
        </w:rPr>
        <w:t>.</w:t>
      </w:r>
      <w:r w:rsidR="00EA48EA">
        <w:rPr>
          <w:rFonts w:ascii="Times New Roman" w:hAnsi="Times New Roman" w:cs="Times New Roman"/>
          <w:sz w:val="24"/>
          <w:szCs w:val="24"/>
        </w:rPr>
        <w:t xml:space="preserve"> </w:t>
      </w:r>
      <w:r w:rsidR="00F52A6D" w:rsidRPr="00F52A6D">
        <w:rPr>
          <w:rFonts w:ascii="Times New Roman" w:hAnsi="Times New Roman" w:cs="Times New Roman"/>
          <w:sz w:val="24"/>
          <w:szCs w:val="24"/>
        </w:rPr>
        <w:t xml:space="preserve">This dual advance is a major achievement in modern societies in giving better chances of survival to a larger number of people and </w:t>
      </w:r>
      <w:r w:rsidR="00636C9C">
        <w:rPr>
          <w:rFonts w:ascii="Times New Roman" w:hAnsi="Times New Roman" w:cs="Times New Roman"/>
          <w:sz w:val="24"/>
          <w:szCs w:val="24"/>
        </w:rPr>
        <w:t xml:space="preserve">has triggered scientific interest among demographers. Numerous studies have </w:t>
      </w:r>
      <w:r w:rsidR="008558AD">
        <w:rPr>
          <w:rFonts w:ascii="Times New Roman" w:hAnsi="Times New Roman" w:cs="Times New Roman"/>
          <w:sz w:val="24"/>
          <w:szCs w:val="24"/>
        </w:rPr>
        <w:t xml:space="preserve">identified </w:t>
      </w:r>
      <w:r w:rsidR="00636C9C">
        <w:rPr>
          <w:rFonts w:ascii="Times New Roman" w:hAnsi="Times New Roman" w:cs="Times New Roman"/>
          <w:sz w:val="24"/>
          <w:szCs w:val="24"/>
        </w:rPr>
        <w:t>how higher levels of life expectancy usually correspond to lower levels of lifespan inequality</w:t>
      </w:r>
      <w:r w:rsidR="00E558DE">
        <w:rPr>
          <w:rFonts w:ascii="Times New Roman" w:hAnsi="Times New Roman" w:cs="Times New Roman"/>
          <w:sz w:val="24"/>
          <w:szCs w:val="24"/>
        </w:rPr>
        <w:t xml:space="preserve"> (e.g. </w:t>
      </w:r>
      <w:r w:rsidR="00E558DE">
        <w:rPr>
          <w:rFonts w:ascii="Times New Roman" w:hAnsi="Times New Roman" w:cs="Times New Roman"/>
          <w:sz w:val="24"/>
          <w:szCs w:val="24"/>
        </w:rPr>
        <w:fldChar w:fldCharType="begin"/>
      </w:r>
      <w:r w:rsidR="00AB0A21">
        <w:rPr>
          <w:rFonts w:ascii="Times New Roman" w:hAnsi="Times New Roman" w:cs="Times New Roman"/>
          <w:sz w:val="24"/>
          <w:szCs w:val="24"/>
        </w:rPr>
        <w:instrText xml:space="preserve"> ADDIN EN.CITE &lt;EndNote&gt;&lt;Cite AuthorYear="1"&gt;&lt;Author&gt;Edwards&lt;/Author&gt;&lt;Year&gt;2005&lt;/Year&gt;&lt;RecNum&gt;103&lt;/RecNum&gt;&lt;DisplayText&gt;Edwards and Tuljapurkar (2005)&lt;/DisplayText&gt;&lt;record&gt;&lt;rec-number&gt;103&lt;/rec-number&gt;&lt;foreign-keys&gt;&lt;key app="EN" db-id="aftvrz2eldsfwreef06v9d03asax0rw5s2v2" timestamp="0"&gt;103&lt;/key&gt;&lt;/foreign-keys&gt;&lt;ref-type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ages&gt;645-674&lt;/pages&gt;&lt;volume&gt;31&lt;/volume&gt;&lt;number&gt;4&lt;/number&gt;&lt;dates&gt;&lt;year&gt;2005&lt;/year&gt;&lt;/dates&gt;&lt;isbn&gt;1728-4457&lt;/isbn&gt;&lt;urls&gt;&lt;/urls&gt;&lt;/record&gt;&lt;/Cite&gt;&lt;/EndNote&gt;</w:instrText>
      </w:r>
      <w:r w:rsidR="00E558DE">
        <w:rPr>
          <w:rFonts w:ascii="Times New Roman" w:hAnsi="Times New Roman" w:cs="Times New Roman"/>
          <w:sz w:val="24"/>
          <w:szCs w:val="24"/>
        </w:rPr>
        <w:fldChar w:fldCharType="separate"/>
      </w:r>
      <w:r w:rsidR="00AB0A21">
        <w:rPr>
          <w:rFonts w:ascii="Times New Roman" w:hAnsi="Times New Roman" w:cs="Times New Roman"/>
          <w:noProof/>
          <w:sz w:val="24"/>
          <w:szCs w:val="24"/>
        </w:rPr>
        <w:t>Edwards and Tuljapurkar (2005)</w:t>
      </w:r>
      <w:r w:rsidR="00E558DE">
        <w:rPr>
          <w:rFonts w:ascii="Times New Roman" w:hAnsi="Times New Roman" w:cs="Times New Roman"/>
          <w:sz w:val="24"/>
          <w:szCs w:val="24"/>
        </w:rPr>
        <w:fldChar w:fldCharType="end"/>
      </w:r>
      <w:r w:rsidR="00E558DE">
        <w:rPr>
          <w:rFonts w:ascii="Times New Roman" w:hAnsi="Times New Roman" w:cs="Times New Roman"/>
          <w:sz w:val="24"/>
          <w:szCs w:val="24"/>
        </w:rPr>
        <w:t xml:space="preserve">, </w:t>
      </w:r>
      <w:r w:rsidR="00E558DE">
        <w:rPr>
          <w:rFonts w:ascii="Times New Roman" w:hAnsi="Times New Roman" w:cs="Times New Roman"/>
          <w:sz w:val="24"/>
          <w:szCs w:val="24"/>
        </w:rPr>
        <w:fldChar w:fldCharType="begin"/>
      </w:r>
      <w:r w:rsidR="00AB0A21">
        <w:rPr>
          <w:rFonts w:ascii="Times New Roman" w:hAnsi="Times New Roman" w:cs="Times New Roman"/>
          <w:sz w:val="24"/>
          <w:szCs w:val="24"/>
        </w:rPr>
        <w:instrText xml:space="preserve"> ADDIN EN.CITE &lt;EndNote&gt;&lt;Cite AuthorYear="1"&gt;&lt;Author&gt;Smits&lt;/Author&gt;&lt;Year&gt;2009&lt;/Year&gt;&lt;RecNum&gt;6&lt;/RecNum&gt;&lt;DisplayText&gt;Smits and Monden (2009)&lt;/DisplayText&gt;&lt;record&gt;&lt;rec-number&gt;6&lt;/rec-number&gt;&lt;foreign-keys&gt;&lt;key app="EN" db-id="aftvrz2eldsfwreef06v9d03asax0rw5s2v2" timestamp="0"&gt;6&lt;/key&gt;&lt;/foreign-keys&gt;&lt;ref-type name="Journal Article"&gt;17&lt;/ref-type&gt;&lt;contributors&gt;&lt;authors&gt;&lt;author&gt;Smits, Jeroen&lt;/author&gt;&lt;author&gt;Monden, Christiaan&lt;/author&gt;&lt;/authors&gt;&lt;/contributors&gt;&lt;titles&gt;&lt;title&gt;Length of life inequality around the globe&lt;/title&gt;&lt;secondary-title&gt;Social Science &amp;amp; Medicine&lt;/secondary-title&gt;&lt;/titles&gt;&lt;pages&gt;1114-1123&lt;/pages&gt;&lt;volume&gt;68&lt;/volume&gt;&lt;number&gt;6&lt;/number&gt;&lt;dates&gt;&lt;year&gt;2009&lt;/year&gt;&lt;/dates&gt;&lt;publisher&gt;Elsevier&lt;/publisher&gt;&lt;label&gt;smits2009length&lt;/label&gt;&lt;urls&gt;&lt;/urls&gt;&lt;/record&gt;&lt;/Cite&gt;&lt;/EndNote&gt;</w:instrText>
      </w:r>
      <w:r w:rsidR="00E558DE">
        <w:rPr>
          <w:rFonts w:ascii="Times New Roman" w:hAnsi="Times New Roman" w:cs="Times New Roman"/>
          <w:sz w:val="24"/>
          <w:szCs w:val="24"/>
        </w:rPr>
        <w:fldChar w:fldCharType="separate"/>
      </w:r>
      <w:r w:rsidR="00AB0A21">
        <w:rPr>
          <w:rFonts w:ascii="Times New Roman" w:hAnsi="Times New Roman" w:cs="Times New Roman"/>
          <w:noProof/>
          <w:sz w:val="24"/>
          <w:szCs w:val="24"/>
        </w:rPr>
        <w:t>Smits and Monden (2009)</w:t>
      </w:r>
      <w:r w:rsidR="00E558DE">
        <w:rPr>
          <w:rFonts w:ascii="Times New Roman" w:hAnsi="Times New Roman" w:cs="Times New Roman"/>
          <w:sz w:val="24"/>
          <w:szCs w:val="24"/>
        </w:rPr>
        <w:fldChar w:fldCharType="end"/>
      </w:r>
      <w:r w:rsidR="00E558DE">
        <w:rPr>
          <w:rFonts w:ascii="Times New Roman" w:hAnsi="Times New Roman" w:cs="Times New Roman"/>
          <w:sz w:val="24"/>
          <w:szCs w:val="24"/>
        </w:rPr>
        <w:t>,</w:t>
      </w:r>
      <w:r w:rsidR="00857708" w:rsidRPr="00857708">
        <w:rPr>
          <w:rFonts w:ascii="Times New Roman" w:hAnsi="Times New Roman" w:cs="Times New Roman"/>
          <w:sz w:val="24"/>
          <w:szCs w:val="24"/>
        </w:rPr>
        <w:t xml:space="preserve"> </w:t>
      </w:r>
      <w:r w:rsidR="00857708">
        <w:rPr>
          <w:rFonts w:ascii="Times New Roman" w:hAnsi="Times New Roman" w:cs="Times New Roman"/>
          <w:sz w:val="24"/>
          <w:szCs w:val="24"/>
        </w:rPr>
        <w:fldChar w:fldCharType="begin"/>
      </w:r>
      <w:r w:rsidR="00AB0A21">
        <w:rPr>
          <w:rFonts w:ascii="Times New Roman" w:hAnsi="Times New Roman" w:cs="Times New Roman"/>
          <w:sz w:val="24"/>
          <w:szCs w:val="24"/>
        </w:rPr>
        <w:instrText xml:space="preserve"> ADDIN EN.CITE &lt;EndNote&gt;&lt;Cite AuthorYear="1"&gt;&lt;Author&gt;Vaupel&lt;/Author&gt;&lt;Year&gt;2011&lt;/Year&gt;&lt;RecNum&gt;4&lt;/RecNum&gt;&lt;DisplayText&gt;Vaupel, Zhang, and van Raalte (2011)&lt;/DisplayText&gt;&lt;record&gt;&lt;rec-number&gt;4&lt;/rec-number&gt;&lt;foreign-keys&gt;&lt;key app="EN" db-id="aftvrz2eldsfwreef06v9d03asax0rw5s2v2"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00857708">
        <w:rPr>
          <w:rFonts w:ascii="Times New Roman" w:hAnsi="Times New Roman" w:cs="Times New Roman"/>
          <w:sz w:val="24"/>
          <w:szCs w:val="24"/>
        </w:rPr>
        <w:fldChar w:fldCharType="separate"/>
      </w:r>
      <w:r w:rsidR="00AB0A21">
        <w:rPr>
          <w:rFonts w:ascii="Times New Roman" w:hAnsi="Times New Roman" w:cs="Times New Roman"/>
          <w:noProof/>
          <w:sz w:val="24"/>
          <w:szCs w:val="24"/>
        </w:rPr>
        <w:t>Vaupel, Zhang, and van Raalte (2011)</w:t>
      </w:r>
      <w:r w:rsidR="00857708">
        <w:rPr>
          <w:rFonts w:ascii="Times New Roman" w:hAnsi="Times New Roman" w:cs="Times New Roman"/>
          <w:sz w:val="24"/>
          <w:szCs w:val="24"/>
        </w:rPr>
        <w:fldChar w:fldCharType="end"/>
      </w:r>
      <w:r w:rsidR="00857708">
        <w:rPr>
          <w:rFonts w:ascii="Times New Roman" w:hAnsi="Times New Roman" w:cs="Times New Roman"/>
          <w:sz w:val="24"/>
          <w:szCs w:val="24"/>
        </w:rPr>
        <w:t>,</w:t>
      </w:r>
      <w:r w:rsidR="00E558DE">
        <w:rPr>
          <w:rFonts w:ascii="Times New Roman" w:hAnsi="Times New Roman" w:cs="Times New Roman"/>
          <w:sz w:val="24"/>
          <w:szCs w:val="24"/>
        </w:rPr>
        <w:t xml:space="preserve"> </w:t>
      </w:r>
      <w:r w:rsidR="00E558DE">
        <w:rPr>
          <w:rFonts w:ascii="Times New Roman" w:hAnsi="Times New Roman" w:cs="Times New Roman"/>
          <w:sz w:val="24"/>
          <w:szCs w:val="24"/>
        </w:rPr>
        <w:fldChar w:fldCharType="begin"/>
      </w:r>
      <w:r w:rsidR="00AB0A21">
        <w:rPr>
          <w:rFonts w:ascii="Times New Roman" w:hAnsi="Times New Roman" w:cs="Times New Roman"/>
          <w:sz w:val="24"/>
          <w:szCs w:val="24"/>
        </w:rPr>
        <w:instrText xml:space="preserve"> ADDIN EN.CITE &lt;EndNote&gt;&lt;Cite AuthorYear="1"&gt;&lt;Author&gt;Solís&lt;/Author&gt;&lt;Year&gt;2019&lt;/Year&gt;&lt;RecNum&gt;193&lt;/RecNum&gt;&lt;DisplayText&gt;Solís and García-Guerrero (2019)&lt;/DisplayText&gt;&lt;record&gt;&lt;rec-number&gt;193&lt;/rec-number&gt;&lt;foreign-keys&gt;&lt;key app="EN" db-id="aftvrz2eldsfwreef06v9d03asax0rw5s2v2" timestamp="1584096263"&gt;193&lt;/key&gt;&lt;/foreign-keys&gt;&lt;ref-type name="Journal Article"&gt;17&lt;/ref-type&gt;&lt;contributors&gt;&lt;authors&gt;&lt;author&gt;Solís, Patricio&lt;/author&gt;&lt;author&gt;García-Guerrero, Víctor M&lt;/author&gt;&lt;/authors&gt;&lt;/contributors&gt;&lt;titles&gt;&lt;title&gt;¿ Caminos divergentes a la baja mortalidad? El incremento en la esperanza de vida y la desigualdad de años vividos en América Latina y Europa&lt;/title&gt;&lt;secondary-title&gt;Estudios demográficos y urbanos&lt;/secondary-title&gt;&lt;/titles&gt;&lt;periodical&gt;&lt;full-title&gt;Estudios demográficos y urbanos&lt;/full-title&gt;&lt;/periodical&gt;&lt;pages&gt;365-393&lt;/pages&gt;&lt;volume&gt;34&lt;/volume&gt;&lt;number&gt;2&lt;/number&gt;&lt;dates&gt;&lt;year&gt;2019&lt;/year&gt;&lt;/dates&gt;&lt;isbn&gt;0186-7210&lt;/isbn&gt;&lt;urls&gt;&lt;/urls&gt;&lt;/record&gt;&lt;/Cite&gt;&lt;/EndNote&gt;</w:instrText>
      </w:r>
      <w:r w:rsidR="00E558DE">
        <w:rPr>
          <w:rFonts w:ascii="Times New Roman" w:hAnsi="Times New Roman" w:cs="Times New Roman"/>
          <w:sz w:val="24"/>
          <w:szCs w:val="24"/>
        </w:rPr>
        <w:fldChar w:fldCharType="separate"/>
      </w:r>
      <w:r w:rsidR="00AB0A21">
        <w:rPr>
          <w:rFonts w:ascii="Times New Roman" w:hAnsi="Times New Roman" w:cs="Times New Roman"/>
          <w:noProof/>
          <w:sz w:val="24"/>
          <w:szCs w:val="24"/>
        </w:rPr>
        <w:t>Solís and García-Guerrero (2019)</w:t>
      </w:r>
      <w:r w:rsidR="00E558DE">
        <w:rPr>
          <w:rFonts w:ascii="Times New Roman" w:hAnsi="Times New Roman" w:cs="Times New Roman"/>
          <w:sz w:val="24"/>
          <w:szCs w:val="24"/>
        </w:rPr>
        <w:fldChar w:fldCharType="end"/>
      </w:r>
      <w:r w:rsidR="00857708">
        <w:rPr>
          <w:rFonts w:ascii="Times New Roman" w:hAnsi="Times New Roman" w:cs="Times New Roman"/>
          <w:sz w:val="24"/>
          <w:szCs w:val="24"/>
        </w:rPr>
        <w:t>)</w:t>
      </w:r>
      <w:r w:rsidR="00636C9C">
        <w:rPr>
          <w:rFonts w:ascii="Times New Roman" w:hAnsi="Times New Roman" w:cs="Times New Roman"/>
          <w:sz w:val="24"/>
          <w:szCs w:val="24"/>
        </w:rPr>
        <w:t xml:space="preserve">. </w:t>
      </w:r>
      <w:r w:rsidR="00857708">
        <w:rPr>
          <w:rFonts w:ascii="Times New Roman" w:hAnsi="Times New Roman" w:cs="Times New Roman"/>
          <w:sz w:val="24"/>
          <w:szCs w:val="24"/>
        </w:rPr>
        <w:t>Demographers,</w:t>
      </w:r>
      <w:r w:rsidR="00616636">
        <w:rPr>
          <w:rFonts w:ascii="Times New Roman" w:hAnsi="Times New Roman" w:cs="Times New Roman"/>
          <w:sz w:val="24"/>
          <w:szCs w:val="24"/>
        </w:rPr>
        <w:t xml:space="preserve"> however,</w:t>
      </w:r>
      <w:r w:rsidR="00636C9C">
        <w:rPr>
          <w:rFonts w:ascii="Times New Roman" w:hAnsi="Times New Roman" w:cs="Times New Roman"/>
          <w:sz w:val="24"/>
          <w:szCs w:val="24"/>
        </w:rPr>
        <w:t xml:space="preserve"> </w:t>
      </w:r>
      <w:r w:rsidR="00857708">
        <w:rPr>
          <w:rFonts w:ascii="Times New Roman" w:hAnsi="Times New Roman" w:cs="Times New Roman"/>
          <w:sz w:val="24"/>
          <w:szCs w:val="24"/>
        </w:rPr>
        <w:t>have begun to pay</w:t>
      </w:r>
      <w:r w:rsidR="00636C9C">
        <w:rPr>
          <w:rFonts w:ascii="Times New Roman" w:hAnsi="Times New Roman" w:cs="Times New Roman"/>
          <w:sz w:val="24"/>
          <w:szCs w:val="24"/>
        </w:rPr>
        <w:t xml:space="preserve"> </w:t>
      </w:r>
      <w:r w:rsidR="00857708">
        <w:rPr>
          <w:rFonts w:ascii="Times New Roman" w:hAnsi="Times New Roman" w:cs="Times New Roman"/>
          <w:sz w:val="24"/>
          <w:szCs w:val="24"/>
        </w:rPr>
        <w:t xml:space="preserve">more attention on </w:t>
      </w:r>
      <w:r w:rsidR="00636C9C">
        <w:rPr>
          <w:rFonts w:ascii="Times New Roman" w:hAnsi="Times New Roman" w:cs="Times New Roman"/>
          <w:sz w:val="24"/>
          <w:szCs w:val="24"/>
        </w:rPr>
        <w:t>how th</w:t>
      </w:r>
      <w:r w:rsidR="00C66FE9">
        <w:rPr>
          <w:rFonts w:ascii="Times New Roman" w:hAnsi="Times New Roman" w:cs="Times New Roman"/>
          <w:sz w:val="24"/>
          <w:szCs w:val="24"/>
        </w:rPr>
        <w:t>is relation</w:t>
      </w:r>
      <w:r w:rsidR="007D5C7A">
        <w:rPr>
          <w:rFonts w:ascii="Times New Roman" w:hAnsi="Times New Roman" w:cs="Times New Roman"/>
          <w:sz w:val="24"/>
          <w:szCs w:val="24"/>
        </w:rPr>
        <w:t xml:space="preserve"> </w:t>
      </w:r>
      <w:r w:rsidR="00636C9C">
        <w:rPr>
          <w:rFonts w:ascii="Times New Roman" w:hAnsi="Times New Roman" w:cs="Times New Roman"/>
          <w:sz w:val="24"/>
          <w:szCs w:val="24"/>
        </w:rPr>
        <w:t>change</w:t>
      </w:r>
      <w:r w:rsidR="00C66FE9">
        <w:rPr>
          <w:rFonts w:ascii="Times New Roman" w:hAnsi="Times New Roman" w:cs="Times New Roman"/>
          <w:sz w:val="24"/>
          <w:szCs w:val="24"/>
        </w:rPr>
        <w:t>s</w:t>
      </w:r>
      <w:r w:rsidR="00636C9C">
        <w:rPr>
          <w:rFonts w:ascii="Times New Roman" w:hAnsi="Times New Roman" w:cs="Times New Roman"/>
          <w:sz w:val="24"/>
          <w:szCs w:val="24"/>
        </w:rPr>
        <w:t xml:space="preserve"> over time and what </w:t>
      </w:r>
      <w:r w:rsidR="00D972CB">
        <w:rPr>
          <w:rFonts w:ascii="Times New Roman" w:hAnsi="Times New Roman" w:cs="Times New Roman"/>
          <w:sz w:val="24"/>
          <w:szCs w:val="24"/>
        </w:rPr>
        <w:t xml:space="preserve">are </w:t>
      </w:r>
      <w:r w:rsidR="00636C9C">
        <w:rPr>
          <w:rFonts w:ascii="Times New Roman" w:hAnsi="Times New Roman" w:cs="Times New Roman"/>
          <w:sz w:val="24"/>
          <w:szCs w:val="24"/>
        </w:rPr>
        <w:t>the determinants</w:t>
      </w:r>
      <w:r w:rsidR="00FA343C">
        <w:rPr>
          <w:rFonts w:ascii="Times New Roman" w:hAnsi="Times New Roman" w:cs="Times New Roman"/>
          <w:sz w:val="24"/>
          <w:szCs w:val="24"/>
        </w:rPr>
        <w:t xml:space="preserve"> and the effects</w:t>
      </w:r>
      <w:r w:rsidR="00636C9C">
        <w:rPr>
          <w:rFonts w:ascii="Times New Roman" w:hAnsi="Times New Roman" w:cs="Times New Roman"/>
          <w:sz w:val="24"/>
          <w:szCs w:val="24"/>
        </w:rPr>
        <w:t xml:space="preserve"> of these changes</w:t>
      </w:r>
      <w:r w:rsidR="00636C9C" w:rsidRPr="00C66FE9">
        <w:rPr>
          <w:rFonts w:ascii="Times New Roman" w:hAnsi="Times New Roman" w:cs="Times New Roman"/>
          <w:sz w:val="24"/>
          <w:szCs w:val="24"/>
        </w:rPr>
        <w:t xml:space="preserve">. </w:t>
      </w:r>
    </w:p>
    <w:p w14:paraId="0AA23F81" w14:textId="77777777" w:rsidR="003C0458" w:rsidRDefault="003C0458" w:rsidP="00F9352A">
      <w:pPr>
        <w:pStyle w:val="NoSpacing"/>
        <w:rPr>
          <w:rFonts w:ascii="Times New Roman" w:hAnsi="Times New Roman" w:cs="Times New Roman"/>
          <w:sz w:val="24"/>
          <w:szCs w:val="24"/>
        </w:rPr>
      </w:pPr>
    </w:p>
    <w:p w14:paraId="6025C47F" w14:textId="37743AE6" w:rsidR="00600E58" w:rsidRPr="006215D4" w:rsidRDefault="00600E58" w:rsidP="00600E58">
      <w:pPr>
        <w:pStyle w:val="NoSpacing"/>
        <w:rPr>
          <w:rFonts w:ascii="Times New Roman" w:hAnsi="Times New Roman" w:cs="Times New Roman"/>
          <w:b/>
          <w:sz w:val="24"/>
          <w:szCs w:val="24"/>
        </w:rPr>
      </w:pPr>
      <w:r w:rsidRPr="006215D4">
        <w:rPr>
          <w:rFonts w:ascii="Times New Roman" w:hAnsi="Times New Roman" w:cs="Times New Roman"/>
          <w:b/>
          <w:sz w:val="24"/>
          <w:szCs w:val="24"/>
        </w:rPr>
        <w:t xml:space="preserve">Societal </w:t>
      </w:r>
      <w:r w:rsidR="00857708">
        <w:rPr>
          <w:rFonts w:ascii="Times New Roman" w:hAnsi="Times New Roman" w:cs="Times New Roman"/>
          <w:b/>
          <w:sz w:val="24"/>
          <w:szCs w:val="24"/>
        </w:rPr>
        <w:t>implications</w:t>
      </w:r>
      <w:r w:rsidRPr="006215D4">
        <w:rPr>
          <w:rFonts w:ascii="Times New Roman" w:hAnsi="Times New Roman" w:cs="Times New Roman"/>
          <w:b/>
          <w:sz w:val="24"/>
          <w:szCs w:val="24"/>
        </w:rPr>
        <w:t xml:space="preserve"> </w:t>
      </w:r>
      <w:r w:rsidR="00AB0A21">
        <w:rPr>
          <w:rFonts w:ascii="Times New Roman" w:hAnsi="Times New Roman" w:cs="Times New Roman"/>
          <w:b/>
          <w:sz w:val="24"/>
          <w:szCs w:val="24"/>
        </w:rPr>
        <w:t>of increased lifespan inequality</w:t>
      </w:r>
    </w:p>
    <w:p w14:paraId="11ED7B65" w14:textId="7CAEA00F" w:rsidR="00600E58" w:rsidRDefault="007D5C7A" w:rsidP="00F9352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3D241A41" w14:textId="212AA4D8" w:rsidR="00213E2B" w:rsidRDefault="002C0922" w:rsidP="002C0922">
      <w:pPr>
        <w:pStyle w:val="NoSpacing"/>
        <w:rPr>
          <w:rFonts w:ascii="Times New Roman" w:hAnsi="Times New Roman" w:cs="Times New Roman"/>
          <w:sz w:val="24"/>
          <w:szCs w:val="24"/>
        </w:rPr>
      </w:pPr>
      <w:r>
        <w:rPr>
          <w:rFonts w:ascii="Times New Roman" w:hAnsi="Times New Roman" w:cs="Times New Roman"/>
          <w:sz w:val="24"/>
          <w:szCs w:val="24"/>
        </w:rPr>
        <w:t>If both long lives and equal lifespans matter, we can think of the best possible scenario as one where people not only live longer, but also face progressively less uncertainty around when they will die. Research has shown that this has not always been the case as</w:t>
      </w:r>
      <w:r w:rsidR="00425F9C">
        <w:rPr>
          <w:rFonts w:ascii="Times New Roman" w:hAnsi="Times New Roman" w:cs="Times New Roman"/>
          <w:sz w:val="24"/>
          <w:szCs w:val="24"/>
        </w:rPr>
        <w:t xml:space="preserve"> –</w:t>
      </w:r>
      <w:r>
        <w:rPr>
          <w:rFonts w:ascii="Times New Roman" w:hAnsi="Times New Roman" w:cs="Times New Roman"/>
          <w:sz w:val="24"/>
          <w:szCs w:val="24"/>
        </w:rPr>
        <w:t xml:space="preserve"> in certain countries</w:t>
      </w:r>
      <w:r w:rsidR="00425F9C">
        <w:rPr>
          <w:rFonts w:ascii="Times New Roman" w:hAnsi="Times New Roman" w:cs="Times New Roman"/>
          <w:sz w:val="24"/>
          <w:szCs w:val="24"/>
        </w:rPr>
        <w:t>,</w:t>
      </w:r>
      <w:r w:rsidRPr="00237BBB">
        <w:rPr>
          <w:rFonts w:ascii="Times New Roman" w:hAnsi="Times New Roman" w:cs="Times New Roman"/>
          <w:sz w:val="24"/>
          <w:szCs w:val="24"/>
        </w:rPr>
        <w:t xml:space="preserve"> </w:t>
      </w:r>
      <w:r>
        <w:rPr>
          <w:rFonts w:ascii="Times New Roman" w:hAnsi="Times New Roman" w:cs="Times New Roman"/>
          <w:sz w:val="24"/>
          <w:szCs w:val="24"/>
        </w:rPr>
        <w:t>during specific periods</w:t>
      </w:r>
      <w:r w:rsidR="00425F9C">
        <w:rPr>
          <w:rFonts w:ascii="Times New Roman" w:hAnsi="Times New Roman" w:cs="Times New Roman"/>
          <w:sz w:val="24"/>
          <w:szCs w:val="24"/>
        </w:rPr>
        <w:t xml:space="preserve"> - </w:t>
      </w:r>
      <w:r>
        <w:rPr>
          <w:rFonts w:ascii="Times New Roman" w:hAnsi="Times New Roman" w:cs="Times New Roman"/>
          <w:sz w:val="24"/>
          <w:szCs w:val="24"/>
        </w:rPr>
        <w:t>lifespan inequality has been shown to stall or even increase despite improvements in life expectancy.</w:t>
      </w:r>
      <w:r w:rsidR="00213E2B">
        <w:rPr>
          <w:rFonts w:ascii="Times New Roman" w:hAnsi="Times New Roman" w:cs="Times New Roman"/>
          <w:sz w:val="24"/>
          <w:szCs w:val="24"/>
        </w:rPr>
        <w:t xml:space="preserve"> Central and Eastern European countries, for example, experienced increase</w:t>
      </w:r>
      <w:r w:rsidR="00430783">
        <w:rPr>
          <w:rFonts w:ascii="Times New Roman" w:hAnsi="Times New Roman" w:cs="Times New Roman"/>
          <w:sz w:val="24"/>
          <w:szCs w:val="24"/>
        </w:rPr>
        <w:t>d</w:t>
      </w:r>
      <w:r w:rsidR="00213E2B">
        <w:rPr>
          <w:rFonts w:ascii="Times New Roman" w:hAnsi="Times New Roman" w:cs="Times New Roman"/>
          <w:sz w:val="24"/>
          <w:szCs w:val="24"/>
        </w:rPr>
        <w:t xml:space="preserve"> lifespan inequality in periods when life expectancy</w:t>
      </w:r>
      <w:r w:rsidR="00F90EA7">
        <w:rPr>
          <w:rFonts w:ascii="Times New Roman" w:hAnsi="Times New Roman" w:cs="Times New Roman"/>
          <w:sz w:val="24"/>
          <w:szCs w:val="24"/>
        </w:rPr>
        <w:t xml:space="preserve"> at birth</w:t>
      </w:r>
      <w:r w:rsidR="00213E2B">
        <w:rPr>
          <w:rFonts w:ascii="Times New Roman" w:hAnsi="Times New Roman" w:cs="Times New Roman"/>
          <w:sz w:val="24"/>
          <w:szCs w:val="24"/>
        </w:rPr>
        <w:t xml:space="preserve"> was stagnating or slowly increasing</w:t>
      </w:r>
      <w:r w:rsidR="00BB3CE4">
        <w:rPr>
          <w:rFonts w:ascii="Times New Roman" w:hAnsi="Times New Roman" w:cs="Times New Roman"/>
          <w:sz w:val="24"/>
          <w:szCs w:val="24"/>
        </w:rPr>
        <w:t>,</w:t>
      </w:r>
      <w:r w:rsidR="00213E2B">
        <w:rPr>
          <w:rFonts w:ascii="Times New Roman" w:hAnsi="Times New Roman" w:cs="Times New Roman"/>
          <w:sz w:val="24"/>
          <w:szCs w:val="24"/>
        </w:rPr>
        <w:t xml:space="preserve"> largely due to the combination of improvements in mortality at very young ages and deterioration in mortality at older ages</w:t>
      </w:r>
      <w:r w:rsidR="00BB3CE4">
        <w:rPr>
          <w:rFonts w:ascii="Times New Roman" w:hAnsi="Times New Roman" w:cs="Times New Roman"/>
          <w:sz w:val="24"/>
          <w:szCs w:val="24"/>
        </w:rPr>
        <w:t xml:space="preserve"> </w:t>
      </w:r>
      <w:r w:rsidR="00BB3CE4">
        <w:rPr>
          <w:rFonts w:ascii="Times New Roman" w:hAnsi="Times New Roman" w:cs="Times New Roman"/>
          <w:sz w:val="24"/>
          <w:szCs w:val="24"/>
        </w:rPr>
        <w:fldChar w:fldCharType="begin"/>
      </w:r>
      <w:r w:rsidR="00AB0A21">
        <w:rPr>
          <w:rFonts w:ascii="Times New Roman" w:hAnsi="Times New Roman" w:cs="Times New Roman"/>
          <w:sz w:val="24"/>
          <w:szCs w:val="24"/>
        </w:rPr>
        <w:instrText xml:space="preserve"> ADDIN EN.CITE &lt;EndNote&gt;&lt;Cite&gt;&lt;Author&gt;Aburto&lt;/Author&gt;&lt;Year&gt;2018&lt;/Year&gt;&lt;RecNum&gt;148&lt;/RecNum&gt;&lt;DisplayText&gt;(Aburto &amp;amp; van Raalte, 2018)&lt;/DisplayText&gt;&lt;record&gt;&lt;rec-number&gt;148&lt;/rec-number&gt;&lt;foreign-keys&gt;&lt;key app="EN" db-id="aftvrz2eldsfwreef06v9d03asax0rw5s2v2" timestamp="0"&gt;148&lt;/key&gt;&lt;/foreign-keys&gt;&lt;ref-type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titles&gt;&lt;periodical&gt;&lt;full-title&gt;Demography&lt;/full-title&gt;&lt;/periodical&gt;&lt;pages&gt;2071-2096&lt;/pages&gt;&lt;volume&gt;55&lt;/volume&gt;&lt;number&gt;6&lt;/number&gt;&lt;dates&gt;&lt;year&gt;2018&lt;/year&gt;&lt;/dates&gt;&lt;isbn&gt;0070-3370&lt;/isbn&gt;&lt;urls&gt;&lt;/urls&gt;&lt;/record&gt;&lt;/Cite&gt;&lt;/EndNote&gt;</w:instrText>
      </w:r>
      <w:r w:rsidR="00BB3CE4">
        <w:rPr>
          <w:rFonts w:ascii="Times New Roman" w:hAnsi="Times New Roman" w:cs="Times New Roman"/>
          <w:sz w:val="24"/>
          <w:szCs w:val="24"/>
        </w:rPr>
        <w:fldChar w:fldCharType="separate"/>
      </w:r>
      <w:r w:rsidR="00AB0A21">
        <w:rPr>
          <w:rFonts w:ascii="Times New Roman" w:hAnsi="Times New Roman" w:cs="Times New Roman"/>
          <w:noProof/>
          <w:sz w:val="24"/>
          <w:szCs w:val="24"/>
        </w:rPr>
        <w:t>(Aburto &amp; van Raalte, 2018)</w:t>
      </w:r>
      <w:r w:rsidR="00BB3CE4">
        <w:rPr>
          <w:rFonts w:ascii="Times New Roman" w:hAnsi="Times New Roman" w:cs="Times New Roman"/>
          <w:sz w:val="24"/>
          <w:szCs w:val="24"/>
        </w:rPr>
        <w:fldChar w:fldCharType="end"/>
      </w:r>
      <w:r w:rsidR="00213E2B">
        <w:rPr>
          <w:rFonts w:ascii="Times New Roman" w:hAnsi="Times New Roman" w:cs="Times New Roman"/>
          <w:sz w:val="24"/>
          <w:szCs w:val="24"/>
        </w:rPr>
        <w:t xml:space="preserve">. </w:t>
      </w:r>
      <w:r w:rsidR="00BB3CE4">
        <w:rPr>
          <w:rFonts w:ascii="Times New Roman" w:hAnsi="Times New Roman" w:cs="Times New Roman"/>
          <w:sz w:val="24"/>
          <w:szCs w:val="24"/>
        </w:rPr>
        <w:t>Similarly, among males in Venezuela, life expectancy increase</w:t>
      </w:r>
      <w:r w:rsidR="00F90EA7">
        <w:rPr>
          <w:rFonts w:ascii="Times New Roman" w:hAnsi="Times New Roman" w:cs="Times New Roman"/>
          <w:sz w:val="24"/>
          <w:szCs w:val="24"/>
        </w:rPr>
        <w:t>d</w:t>
      </w:r>
      <w:r w:rsidR="00BB3CE4">
        <w:rPr>
          <w:rFonts w:ascii="Times New Roman" w:hAnsi="Times New Roman" w:cs="Times New Roman"/>
          <w:sz w:val="24"/>
          <w:szCs w:val="24"/>
        </w:rPr>
        <w:t xml:space="preserve"> together with lifespan inequality as a results of continued improvements in infant mortality and the unprecedented rise in mortality from violent causes </w:t>
      </w:r>
      <w:r w:rsidR="00BB3CE4">
        <w:rPr>
          <w:rFonts w:ascii="Times New Roman" w:hAnsi="Times New Roman" w:cs="Times New Roman"/>
          <w:sz w:val="24"/>
          <w:szCs w:val="24"/>
        </w:rPr>
        <w:fldChar w:fldCharType="begin"/>
      </w:r>
      <w:r w:rsidR="00AB0A21">
        <w:rPr>
          <w:rFonts w:ascii="Times New Roman" w:hAnsi="Times New Roman" w:cs="Times New Roman"/>
          <w:sz w:val="24"/>
          <w:szCs w:val="24"/>
        </w:rPr>
        <w:instrText xml:space="preserve"> ADDIN EN.CITE &lt;EndNote&gt;&lt;Cite&gt;&lt;Author&gt;García&lt;/Author&gt;&lt;Year&gt;2019&lt;/Year&gt;&lt;RecNum&gt;177&lt;/RecNum&gt;&lt;DisplayText&gt;(García &amp;amp; Aburto, 2019)&lt;/DisplayText&gt;&lt;record&gt;&lt;rec-number&gt;177&lt;/rec-number&gt;&lt;foreign-keys&gt;&lt;key app="EN" db-id="aftvrz2eldsfwreef06v9d03asax0rw5s2v2" timestamp="0"&gt;177&lt;/key&gt;&lt;/foreign-keys&gt;&lt;ref-type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epidemiology&lt;/secondary-title&gt;&lt;/titles&gt;&lt;dates&gt;&lt;year&gt;2019&lt;/year&gt;&lt;/dates&gt;&lt;urls&gt;&lt;/urls&gt;&lt;/record&gt;&lt;/Cite&gt;&lt;/EndNote&gt;</w:instrText>
      </w:r>
      <w:r w:rsidR="00BB3CE4">
        <w:rPr>
          <w:rFonts w:ascii="Times New Roman" w:hAnsi="Times New Roman" w:cs="Times New Roman"/>
          <w:sz w:val="24"/>
          <w:szCs w:val="24"/>
        </w:rPr>
        <w:fldChar w:fldCharType="separate"/>
      </w:r>
      <w:r w:rsidR="00AB0A21">
        <w:rPr>
          <w:rFonts w:ascii="Times New Roman" w:hAnsi="Times New Roman" w:cs="Times New Roman"/>
          <w:noProof/>
          <w:sz w:val="24"/>
          <w:szCs w:val="24"/>
        </w:rPr>
        <w:t>(García &amp; Aburto, 2019)</w:t>
      </w:r>
      <w:r w:rsidR="00BB3CE4">
        <w:rPr>
          <w:rFonts w:ascii="Times New Roman" w:hAnsi="Times New Roman" w:cs="Times New Roman"/>
          <w:sz w:val="24"/>
          <w:szCs w:val="24"/>
        </w:rPr>
        <w:fldChar w:fldCharType="end"/>
      </w:r>
      <w:r w:rsidR="00BB3CE4">
        <w:rPr>
          <w:rFonts w:ascii="Times New Roman" w:hAnsi="Times New Roman" w:cs="Times New Roman"/>
          <w:sz w:val="24"/>
          <w:szCs w:val="24"/>
        </w:rPr>
        <w:t>.</w:t>
      </w:r>
    </w:p>
    <w:p w14:paraId="69A4761F" w14:textId="77777777" w:rsidR="002C0922" w:rsidRDefault="002C0922" w:rsidP="002C0922">
      <w:pPr>
        <w:pStyle w:val="NoSpacing"/>
        <w:rPr>
          <w:rFonts w:ascii="Times New Roman" w:hAnsi="Times New Roman" w:cs="Times New Roman"/>
          <w:sz w:val="24"/>
          <w:szCs w:val="24"/>
        </w:rPr>
      </w:pPr>
    </w:p>
    <w:p w14:paraId="6554656A" w14:textId="41943068" w:rsidR="002C0922" w:rsidRDefault="002C0922" w:rsidP="002C0922">
      <w:pPr>
        <w:pStyle w:val="NoSpacing"/>
        <w:rPr>
          <w:rFonts w:ascii="Times New Roman" w:hAnsi="Times New Roman" w:cs="Times New Roman"/>
          <w:sz w:val="24"/>
          <w:szCs w:val="24"/>
        </w:rPr>
      </w:pPr>
      <w:r>
        <w:rPr>
          <w:rFonts w:ascii="Times New Roman" w:hAnsi="Times New Roman" w:cs="Times New Roman"/>
          <w:sz w:val="24"/>
          <w:szCs w:val="24"/>
        </w:rPr>
        <w:t>The weakening or reversal of the negative relationship between lifespan inequality and life expectancy means that, while people live longer on average, individuals also face greater uncertainty around when they will die.</w:t>
      </w:r>
      <w:r w:rsidR="00DB1512">
        <w:rPr>
          <w:rFonts w:ascii="Times New Roman" w:hAnsi="Times New Roman" w:cs="Times New Roman"/>
          <w:sz w:val="24"/>
          <w:szCs w:val="24"/>
        </w:rPr>
        <w:t xml:space="preserve"> Differences in lifespan inequality are critical because, in making important life decisions, people are influenced by the mortality experience of those around them. Higher uncertainty around one’s expected lifespan, will affect whether and when to invest in education, migrate or buy a house, retire or continue working, and so on.</w:t>
      </w:r>
      <w:r>
        <w:rPr>
          <w:rFonts w:ascii="Times New Roman" w:hAnsi="Times New Roman" w:cs="Times New Roman"/>
          <w:sz w:val="24"/>
          <w:szCs w:val="24"/>
        </w:rPr>
        <w:t xml:space="preserve"> Studies have shown that, within a society, such increased uncertainty is likely to be concentrated among those from disadvantaged socio</w:t>
      </w:r>
      <w:r w:rsidR="005B270A">
        <w:rPr>
          <w:rFonts w:ascii="Times New Roman" w:hAnsi="Times New Roman" w:cs="Times New Roman"/>
          <w:sz w:val="24"/>
          <w:szCs w:val="24"/>
        </w:rPr>
        <w:t>-</w:t>
      </w:r>
      <w:r>
        <w:rPr>
          <w:rFonts w:ascii="Times New Roman" w:hAnsi="Times New Roman" w:cs="Times New Roman"/>
          <w:sz w:val="24"/>
          <w:szCs w:val="24"/>
        </w:rPr>
        <w:t>economic groups</w:t>
      </w:r>
      <w:r w:rsidR="00430783">
        <w:rPr>
          <w:rFonts w:ascii="Times New Roman" w:hAnsi="Times New Roman" w:cs="Times New Roman"/>
          <w:sz w:val="24"/>
          <w:szCs w:val="24"/>
        </w:rPr>
        <w:t xml:space="preserve"> </w:t>
      </w:r>
      <w:r w:rsidR="00430783">
        <w:rPr>
          <w:rFonts w:ascii="Times New Roman" w:hAnsi="Times New Roman" w:cs="Times New Roman"/>
          <w:sz w:val="24"/>
          <w:szCs w:val="24"/>
        </w:rPr>
        <w:fldChar w:fldCharType="begin">
          <w:fldData xml:space="preserve">PEVuZE5vdGU+PENpdGU+PEF1dGhvcj5CcsO4bm51bS1IYW5zZW48L0F1dGhvcj48WWVhcj4yMDE3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</w:fldData>
        </w:fldChar>
      </w:r>
      <w:r w:rsidR="00AB0A21">
        <w:rPr>
          <w:rFonts w:ascii="Times New Roman" w:hAnsi="Times New Roman" w:cs="Times New Roman"/>
          <w:sz w:val="24"/>
          <w:szCs w:val="24"/>
        </w:rPr>
        <w:instrText xml:space="preserve"> ADDIN EN.CITE </w:instrText>
      </w:r>
      <w:r w:rsidR="00AB0A21">
        <w:rPr>
          <w:rFonts w:ascii="Times New Roman" w:hAnsi="Times New Roman" w:cs="Times New Roman"/>
          <w:sz w:val="24"/>
          <w:szCs w:val="24"/>
        </w:rPr>
        <w:fldChar w:fldCharType="begin">
          <w:fldData xml:space="preserve">PEVuZE5vdGU+PENpdGU+PEF1dGhvcj5CcsO4bm51bS1IYW5zZW48L0F1dGhvcj48WWVhcj4yMDE3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</w:fldData>
        </w:fldChar>
      </w:r>
      <w:r w:rsidR="00AB0A21">
        <w:rPr>
          <w:rFonts w:ascii="Times New Roman" w:hAnsi="Times New Roman" w:cs="Times New Roman"/>
          <w:sz w:val="24"/>
          <w:szCs w:val="24"/>
        </w:rPr>
        <w:instrText xml:space="preserve"> ADDIN EN.CITE.DATA </w:instrText>
      </w:r>
      <w:r w:rsidR="00AB0A21">
        <w:rPr>
          <w:rFonts w:ascii="Times New Roman" w:hAnsi="Times New Roman" w:cs="Times New Roman"/>
          <w:sz w:val="24"/>
          <w:szCs w:val="24"/>
        </w:rPr>
      </w:r>
      <w:r w:rsidR="00AB0A21">
        <w:rPr>
          <w:rFonts w:ascii="Times New Roman" w:hAnsi="Times New Roman" w:cs="Times New Roman"/>
          <w:sz w:val="24"/>
          <w:szCs w:val="24"/>
        </w:rPr>
        <w:fldChar w:fldCharType="end"/>
      </w:r>
      <w:r w:rsidR="00430783">
        <w:rPr>
          <w:rFonts w:ascii="Times New Roman" w:hAnsi="Times New Roman" w:cs="Times New Roman"/>
          <w:sz w:val="24"/>
          <w:szCs w:val="24"/>
        </w:rPr>
      </w:r>
      <w:r w:rsidR="00430783">
        <w:rPr>
          <w:rFonts w:ascii="Times New Roman" w:hAnsi="Times New Roman" w:cs="Times New Roman"/>
          <w:sz w:val="24"/>
          <w:szCs w:val="24"/>
        </w:rPr>
        <w:fldChar w:fldCharType="separate"/>
      </w:r>
      <w:r w:rsidR="00AB0A21">
        <w:rPr>
          <w:rFonts w:ascii="Times New Roman" w:hAnsi="Times New Roman" w:cs="Times New Roman"/>
          <w:noProof/>
          <w:sz w:val="24"/>
          <w:szCs w:val="24"/>
        </w:rPr>
        <w:t>(Brønnum-Hansen, 2017; Permanyer, Spijker, Blanes, &amp; Renteria, 2018; Sasson, 2016; van Raalte et al., 2018)</w:t>
      </w:r>
      <w:r w:rsidR="00430783">
        <w:rPr>
          <w:rFonts w:ascii="Times New Roman" w:hAnsi="Times New Roman" w:cs="Times New Roman"/>
          <w:sz w:val="24"/>
          <w:szCs w:val="24"/>
        </w:rPr>
        <w:fldChar w:fldCharType="end"/>
      </w:r>
      <w:r w:rsidR="00430783">
        <w:rPr>
          <w:rFonts w:ascii="Times New Roman" w:hAnsi="Times New Roman" w:cs="Times New Roman"/>
          <w:sz w:val="24"/>
          <w:szCs w:val="24"/>
        </w:rPr>
        <w:t xml:space="preserve">, and among older people when looking at their remaining lifespan </w:t>
      </w:r>
      <w:r w:rsidR="00430783">
        <w:rPr>
          <w:rFonts w:ascii="Times New Roman" w:hAnsi="Times New Roman" w:cs="Times New Roman"/>
          <w:sz w:val="24"/>
          <w:szCs w:val="24"/>
        </w:rPr>
        <w:fldChar w:fldCharType="begin"/>
      </w:r>
      <w:r w:rsidR="00AB0A21">
        <w:rPr>
          <w:rFonts w:ascii="Times New Roman" w:hAnsi="Times New Roman" w:cs="Times New Roman"/>
          <w:sz w:val="24"/>
          <w:szCs w:val="24"/>
        </w:rPr>
        <w:instrText xml:space="preserve"> ADDIN EN.CITE &lt;EndNote&gt;&lt;Cite&gt;&lt;Author&gt;Engelman&lt;/Author&gt;&lt;Year&gt;2010&lt;/Year&gt;&lt;RecNum&gt;17&lt;/RecNum&gt;&lt;DisplayText&gt;(Engelman, Canudas-Romo, &amp;amp; Agree, 2010)&lt;/DisplayText&gt;&lt;record&gt;&lt;rec-number&gt;17&lt;/rec-number&gt;&lt;foreign-keys&gt;&lt;key app="EN" db-id="aftvrz2eldsfwreef06v9d03asax0rw5s2v2" timestamp="0"&gt;17&lt;/key&gt;&lt;/foreign-keys&gt;&lt;ref-type name="Journal Article"&gt;17&lt;/ref-type&gt;&lt;contributors&gt;&lt;authors&gt;&lt;author&gt;Engelman, Michal&lt;/author&gt;&lt;author&gt;Canudas-Romo, Vladimir&lt;/author&gt;&lt;author&gt;Agree, Emily M&lt;/author&gt;&lt;/authors&gt;&lt;/contributors&gt;&lt;titles&gt;&lt;title&gt;The implications of increased survivorship for mortality variation in aging populations&lt;/title&gt;&lt;secondary-title&gt;Population and Development Review&lt;/secondary-title&gt;&lt;/titles&gt;&lt;pages&gt;511-539&lt;/pages&gt;&lt;volume&gt;36&lt;/volume&gt;&lt;number&gt;3&lt;/number&gt;&lt;dates&gt;&lt;year&gt;2010&lt;/year&gt;&lt;/dates&gt;&lt;publisher&gt;Wiley Online Library&lt;/publisher&gt;&lt;label&gt;engelman2010implications&lt;/label&gt;&lt;urls&gt;&lt;/urls&gt;&lt;/record&gt;&lt;/Cite&gt;&lt;/EndNote&gt;</w:instrText>
      </w:r>
      <w:r w:rsidR="00430783">
        <w:rPr>
          <w:rFonts w:ascii="Times New Roman" w:hAnsi="Times New Roman" w:cs="Times New Roman"/>
          <w:sz w:val="24"/>
          <w:szCs w:val="24"/>
        </w:rPr>
        <w:fldChar w:fldCharType="separate"/>
      </w:r>
      <w:r w:rsidR="00AB0A21">
        <w:rPr>
          <w:rFonts w:ascii="Times New Roman" w:hAnsi="Times New Roman" w:cs="Times New Roman"/>
          <w:noProof/>
          <w:sz w:val="24"/>
          <w:szCs w:val="24"/>
        </w:rPr>
        <w:t>(Engelman, Canudas-Romo, &amp; Agree, 2010)</w:t>
      </w:r>
      <w:r w:rsidR="00430783">
        <w:rPr>
          <w:rFonts w:ascii="Times New Roman" w:hAnsi="Times New Roman" w:cs="Times New Roman"/>
          <w:sz w:val="24"/>
          <w:szCs w:val="24"/>
        </w:rPr>
        <w:fldChar w:fldCharType="end"/>
      </w:r>
      <w:r w:rsidR="00430783">
        <w:rPr>
          <w:rFonts w:ascii="Times New Roman" w:hAnsi="Times New Roman" w:cs="Times New Roman"/>
          <w:sz w:val="24"/>
          <w:szCs w:val="24"/>
        </w:rPr>
        <w:t xml:space="preserve">. </w:t>
      </w:r>
      <w:r>
        <w:rPr>
          <w:rFonts w:ascii="Times New Roman" w:hAnsi="Times New Roman" w:cs="Times New Roman"/>
          <w:sz w:val="24"/>
          <w:szCs w:val="24"/>
        </w:rPr>
        <w:t>This may have important consequences for the perpetuation of social inequality. For instance, faced with greater uncertainty about their own lifespan</w:t>
      </w:r>
      <w:r w:rsidR="00DB1512">
        <w:rPr>
          <w:rFonts w:ascii="Times New Roman" w:hAnsi="Times New Roman" w:cs="Times New Roman"/>
          <w:sz w:val="24"/>
          <w:szCs w:val="24"/>
        </w:rPr>
        <w:t xml:space="preserve">, </w:t>
      </w:r>
      <w:r>
        <w:rPr>
          <w:rFonts w:ascii="Times New Roman" w:hAnsi="Times New Roman" w:cs="Times New Roman"/>
          <w:sz w:val="24"/>
          <w:szCs w:val="24"/>
        </w:rPr>
        <w:t xml:space="preserve">individuals </w:t>
      </w:r>
      <w:r w:rsidR="005B270A">
        <w:rPr>
          <w:rFonts w:ascii="Times New Roman" w:hAnsi="Times New Roman" w:cs="Times New Roman"/>
          <w:sz w:val="24"/>
          <w:szCs w:val="24"/>
        </w:rPr>
        <w:t xml:space="preserve">from disadvantaged socio-economic backgrounds </w:t>
      </w:r>
      <w:r w:rsidR="00817712">
        <w:rPr>
          <w:rFonts w:ascii="Times New Roman" w:hAnsi="Times New Roman" w:cs="Times New Roman"/>
          <w:sz w:val="24"/>
          <w:szCs w:val="24"/>
        </w:rPr>
        <w:t>risk</w:t>
      </w:r>
      <w:r>
        <w:rPr>
          <w:rFonts w:ascii="Times New Roman" w:hAnsi="Times New Roman" w:cs="Times New Roman"/>
          <w:sz w:val="24"/>
          <w:szCs w:val="24"/>
        </w:rPr>
        <w:t xml:space="preserve"> </w:t>
      </w:r>
      <w:r w:rsidR="00817712">
        <w:rPr>
          <w:rFonts w:ascii="Times New Roman" w:hAnsi="Times New Roman" w:cs="Times New Roman"/>
          <w:sz w:val="24"/>
          <w:szCs w:val="24"/>
        </w:rPr>
        <w:t xml:space="preserve">making </w:t>
      </w:r>
      <w:r w:rsidR="007D5C7A">
        <w:rPr>
          <w:rFonts w:ascii="Times New Roman" w:hAnsi="Times New Roman" w:cs="Times New Roman"/>
          <w:sz w:val="24"/>
          <w:szCs w:val="24"/>
        </w:rPr>
        <w:t>unfavorable</w:t>
      </w:r>
      <w:r w:rsidR="00817712">
        <w:rPr>
          <w:rFonts w:ascii="Times New Roman" w:hAnsi="Times New Roman" w:cs="Times New Roman"/>
          <w:sz w:val="24"/>
          <w:szCs w:val="24"/>
        </w:rPr>
        <w:t xml:space="preserve"> financial decisions </w:t>
      </w:r>
      <w:r>
        <w:rPr>
          <w:rFonts w:ascii="Times New Roman" w:hAnsi="Times New Roman" w:cs="Times New Roman"/>
          <w:sz w:val="24"/>
          <w:szCs w:val="24"/>
        </w:rPr>
        <w:t>and this could further reduce their financial resources later in life. Moreover, greater lifespan inequality for disadvantaged groups may generate uncertainty around the timing of transfers, inheritances and bequests they are able to make to their children and grandchildren.</w:t>
      </w:r>
      <w:r w:rsidR="00AB0A21">
        <w:rPr>
          <w:rFonts w:ascii="Times New Roman" w:hAnsi="Times New Roman" w:cs="Times New Roman"/>
          <w:sz w:val="24"/>
          <w:szCs w:val="24"/>
        </w:rPr>
        <w:t xml:space="preserve"> This is important in a world where increasingly more generations are living together.</w:t>
      </w:r>
      <w:r>
        <w:rPr>
          <w:rFonts w:ascii="Times New Roman" w:hAnsi="Times New Roman" w:cs="Times New Roman"/>
          <w:sz w:val="24"/>
          <w:szCs w:val="24"/>
        </w:rPr>
        <w:t xml:space="preserve"> </w:t>
      </w:r>
      <w:commentRangeStart w:id="7"/>
      <w:del w:id="8" w:author="José Manuel Aburto" w:date="2020-03-13T12:45:00Z">
        <w:r w:rsidDel="00AB0A21">
          <w:rPr>
            <w:rFonts w:ascii="Times New Roman" w:hAnsi="Times New Roman" w:cs="Times New Roman"/>
            <w:sz w:val="24"/>
            <w:szCs w:val="24"/>
          </w:rPr>
          <w:delText>Given</w:delText>
        </w:r>
      </w:del>
      <w:commentRangeEnd w:id="7"/>
      <w:r w:rsidR="00AB0A21">
        <w:rPr>
          <w:rStyle w:val="CommentReference"/>
        </w:rPr>
        <w:commentReference w:id="7"/>
      </w:r>
      <w:del w:id="9" w:author="José Manuel Aburto" w:date="2020-03-13T12:45:00Z">
        <w:r w:rsidDel="00AB0A21">
          <w:rPr>
            <w:rFonts w:ascii="Times New Roman" w:hAnsi="Times New Roman" w:cs="Times New Roman"/>
            <w:sz w:val="24"/>
            <w:szCs w:val="24"/>
          </w:rPr>
          <w:delText xml:space="preserve"> the importance of these transfers for the recipients’ socio</w:delText>
        </w:r>
        <w:r w:rsidR="007A395F" w:rsidDel="00AB0A21">
          <w:rPr>
            <w:rFonts w:ascii="Times New Roman" w:hAnsi="Times New Roman" w:cs="Times New Roman"/>
            <w:sz w:val="24"/>
            <w:szCs w:val="24"/>
          </w:rPr>
          <w:delText>-</w:delText>
        </w:r>
        <w:r w:rsidDel="00AB0A21">
          <w:rPr>
            <w:rFonts w:ascii="Times New Roman" w:hAnsi="Times New Roman" w:cs="Times New Roman"/>
            <w:sz w:val="24"/>
            <w:szCs w:val="24"/>
          </w:rPr>
          <w:delText>economic conditions, higher lifespan inequality may strengthen the transmission of disadvantage across generations.</w:delText>
        </w:r>
      </w:del>
    </w:p>
    <w:p w14:paraId="71C391C2" w14:textId="4158155A" w:rsidR="002C0922" w:rsidRDefault="002C0922" w:rsidP="002C0922">
      <w:pPr>
        <w:pStyle w:val="NoSpacing"/>
        <w:rPr>
          <w:rFonts w:ascii="Times New Roman" w:hAnsi="Times New Roman" w:cs="Times New Roman"/>
          <w:sz w:val="24"/>
          <w:szCs w:val="24"/>
        </w:rPr>
      </w:pPr>
    </w:p>
    <w:p w14:paraId="6B37E566" w14:textId="5D03D56A" w:rsidR="007A395F" w:rsidRDefault="007A395F" w:rsidP="002C0922">
      <w:pPr>
        <w:pStyle w:val="NoSpacing"/>
        <w:rPr>
          <w:rFonts w:ascii="Times New Roman" w:hAnsi="Times New Roman" w:cs="Times New Roman"/>
          <w:b/>
          <w:bCs/>
          <w:sz w:val="24"/>
          <w:szCs w:val="24"/>
        </w:rPr>
      </w:pPr>
      <w:r>
        <w:rPr>
          <w:rFonts w:ascii="Times New Roman" w:hAnsi="Times New Roman" w:cs="Times New Roman"/>
          <w:b/>
          <w:bCs/>
          <w:sz w:val="24"/>
          <w:szCs w:val="24"/>
        </w:rPr>
        <w:t>The</w:t>
      </w:r>
      <w:r w:rsidR="00FB50EE">
        <w:rPr>
          <w:rFonts w:ascii="Times New Roman" w:hAnsi="Times New Roman" w:cs="Times New Roman"/>
          <w:b/>
          <w:bCs/>
          <w:sz w:val="24"/>
          <w:szCs w:val="24"/>
        </w:rPr>
        <w:t xml:space="preserve"> significance</w:t>
      </w:r>
      <w:r w:rsidR="00B3004E">
        <w:rPr>
          <w:rFonts w:ascii="Times New Roman" w:hAnsi="Times New Roman" w:cs="Times New Roman"/>
          <w:b/>
          <w:bCs/>
          <w:sz w:val="24"/>
          <w:szCs w:val="24"/>
        </w:rPr>
        <w:t xml:space="preserve"> </w:t>
      </w:r>
      <w:r>
        <w:rPr>
          <w:rFonts w:ascii="Times New Roman" w:hAnsi="Times New Roman" w:cs="Times New Roman"/>
          <w:b/>
          <w:bCs/>
          <w:sz w:val="24"/>
          <w:szCs w:val="24"/>
        </w:rPr>
        <w:t>of including lifespan inequality in policy and research</w:t>
      </w:r>
    </w:p>
    <w:p w14:paraId="771F1FF7" w14:textId="77777777" w:rsidR="007D5C7A" w:rsidRPr="007D5C7A" w:rsidRDefault="007D5C7A" w:rsidP="002C0922">
      <w:pPr>
        <w:pStyle w:val="NoSpacing"/>
        <w:rPr>
          <w:rFonts w:ascii="Times New Roman" w:hAnsi="Times New Roman" w:cs="Times New Roman"/>
          <w:b/>
          <w:bCs/>
          <w:sz w:val="24"/>
          <w:szCs w:val="24"/>
        </w:rPr>
      </w:pPr>
    </w:p>
    <w:p w14:paraId="1C14239E" w14:textId="335AECCB" w:rsidR="002C0922" w:rsidRDefault="002C0922" w:rsidP="0017489B">
      <w:pPr>
        <w:pStyle w:val="NoSpacing"/>
        <w:rPr>
          <w:rFonts w:ascii="Times New Roman" w:hAnsi="Times New Roman" w:cs="Times New Roman"/>
          <w:sz w:val="24"/>
          <w:szCs w:val="24"/>
        </w:rPr>
      </w:pPr>
      <w:r>
        <w:rPr>
          <w:rFonts w:ascii="Times New Roman" w:hAnsi="Times New Roman" w:cs="Times New Roman"/>
          <w:sz w:val="24"/>
          <w:szCs w:val="24"/>
        </w:rPr>
        <w:t xml:space="preserve">As </w:t>
      </w:r>
      <w:r w:rsidR="00AB0A21">
        <w:rPr>
          <w:rFonts w:ascii="Times New Roman" w:hAnsi="Times New Roman" w:cs="Times New Roman"/>
          <w:sz w:val="24"/>
          <w:szCs w:val="24"/>
        </w:rPr>
        <w:t xml:space="preserve">recently </w:t>
      </w:r>
      <w:r>
        <w:rPr>
          <w:rFonts w:ascii="Times New Roman" w:hAnsi="Times New Roman" w:cs="Times New Roman"/>
          <w:sz w:val="24"/>
          <w:szCs w:val="24"/>
        </w:rPr>
        <w:t>show</w:t>
      </w:r>
      <w:r w:rsidR="00AB0A21">
        <w:rPr>
          <w:rFonts w:ascii="Times New Roman" w:hAnsi="Times New Roman" w:cs="Times New Roman"/>
          <w:sz w:val="24"/>
          <w:szCs w:val="24"/>
        </w:rPr>
        <w:t>n</w:t>
      </w:r>
      <w:r>
        <w:rPr>
          <w:rFonts w:ascii="Times New Roman" w:hAnsi="Times New Roman" w:cs="Times New Roman"/>
          <w:sz w:val="24"/>
          <w:szCs w:val="24"/>
        </w:rPr>
        <w:t>, while the relationship between life expectancy and lifespan inequality is generally negative across time and space, lifespans do not necessarily become more equal whenever life expectancy increases</w:t>
      </w:r>
      <w:r w:rsidR="00AB0A21">
        <w:rPr>
          <w:rFonts w:ascii="Times New Roman" w:hAnsi="Times New Roman" w:cs="Times New Roman"/>
          <w:sz w:val="24"/>
          <w:szCs w:val="24"/>
        </w:rPr>
        <w:t xml:space="preserve"> </w:t>
      </w:r>
      <w:r w:rsidR="00AB0A21">
        <w:rPr>
          <w:rFonts w:ascii="Times New Roman" w:hAnsi="Times New Roman" w:cs="Times New Roman"/>
          <w:sz w:val="24"/>
          <w:szCs w:val="24"/>
        </w:rPr>
        <w:fldChar w:fldCharType="begin"/>
      </w:r>
      <w:r w:rsidR="00AB0A21">
        <w:rPr>
          <w:rFonts w:ascii="Times New Roman" w:hAnsi="Times New Roman" w:cs="Times New Roman"/>
          <w:sz w:val="24"/>
          <w:szCs w:val="24"/>
        </w:rPr>
        <w:instrText xml:space="preserve"> ADDIN EN.CITE &lt;EndNote&gt;&lt;Cite&gt;&lt;Author&gt;Aburto&lt;/Author&gt;&lt;Year&gt;2020&lt;/Year&gt;&lt;RecNum&gt;183&lt;/RecNum&gt;&lt;DisplayText&gt;(Aburto et al., 2020)&lt;/DisplayText&gt;&lt;record&gt;&lt;rec-number&gt;183&lt;/rec-number&gt;&lt;foreign-keys&gt;&lt;key app="EN" db-id="aftvrz2eldsfwreef06v9d03asax0rw5s2v2" timestamp="0"&gt;183&lt;/key&gt;&lt;/foreign-keys&gt;&lt;ref-type name="Journal Article"&gt;17&lt;/ref-type&gt;&lt;contributors&gt;&lt;authors&gt;&lt;author&gt;Aburto, José Manuel&lt;/author&gt;&lt;author&gt;Villavicencio, Francisco&lt;/author&gt;&lt;author&gt;Basellini, Ugofilippo&lt;/author&gt;&lt;author&gt;Kjærgaard, Søren&lt;/author&gt;&lt;author&gt;Vaupel, James W&lt;/author&gt;&lt;/authors&gt;&lt;/contributors&gt;&lt;titles&gt;&lt;title&gt;Dynamics of life expectancy and life span equality&lt;/title&gt;&lt;secondary-title&gt;Proceedings of the National Academy of Sciences&lt;/secondary-title&gt;&lt;/titles&gt;&lt;periodical&gt;&lt;full-title&gt;Proceedings of the National Academy of Sciences&lt;/full-title&gt;&lt;/periodical&gt;&lt;dates&gt;&lt;year&gt;2020&lt;/year&gt;&lt;/dates&gt;&lt;isbn&gt;0027-8424&lt;/isbn&gt;&lt;urls&gt;&lt;/urls&gt;&lt;/record&gt;&lt;/Cite&gt;&lt;/EndNote&gt;</w:instrText>
      </w:r>
      <w:r w:rsidR="00AB0A21">
        <w:rPr>
          <w:rFonts w:ascii="Times New Roman" w:hAnsi="Times New Roman" w:cs="Times New Roman"/>
          <w:sz w:val="24"/>
          <w:szCs w:val="24"/>
        </w:rPr>
        <w:fldChar w:fldCharType="separate"/>
      </w:r>
      <w:r w:rsidR="00AB0A21">
        <w:rPr>
          <w:rFonts w:ascii="Times New Roman" w:hAnsi="Times New Roman" w:cs="Times New Roman"/>
          <w:noProof/>
          <w:sz w:val="24"/>
          <w:szCs w:val="24"/>
        </w:rPr>
        <w:t>(Aburto et al., 2020)</w:t>
      </w:r>
      <w:r w:rsidR="00AB0A21">
        <w:rPr>
          <w:rFonts w:ascii="Times New Roman" w:hAnsi="Times New Roman" w:cs="Times New Roman"/>
          <w:sz w:val="24"/>
          <w:szCs w:val="24"/>
        </w:rPr>
        <w:fldChar w:fldCharType="end"/>
      </w:r>
      <w:r>
        <w:rPr>
          <w:rFonts w:ascii="Times New Roman" w:hAnsi="Times New Roman" w:cs="Times New Roman"/>
          <w:sz w:val="24"/>
          <w:szCs w:val="24"/>
        </w:rPr>
        <w:t xml:space="preserve">. In fact, the relationship depends on the ages at which </w:t>
      </w:r>
      <w:r>
        <w:rPr>
          <w:rFonts w:ascii="Times New Roman" w:hAnsi="Times New Roman" w:cs="Times New Roman"/>
          <w:sz w:val="24"/>
          <w:szCs w:val="24"/>
        </w:rPr>
        <w:lastRenderedPageBreak/>
        <w:t xml:space="preserve">mortality is reduced. This tells us that </w:t>
      </w:r>
      <w:r w:rsidR="00AB0A21">
        <w:rPr>
          <w:rFonts w:ascii="Times New Roman" w:hAnsi="Times New Roman" w:cs="Times New Roman"/>
          <w:sz w:val="24"/>
          <w:szCs w:val="24"/>
        </w:rPr>
        <w:t>increasing</w:t>
      </w:r>
      <w:r>
        <w:rPr>
          <w:rFonts w:ascii="Times New Roman" w:hAnsi="Times New Roman" w:cs="Times New Roman"/>
          <w:sz w:val="24"/>
          <w:szCs w:val="24"/>
        </w:rPr>
        <w:t xml:space="preserve"> the average age at death alone is not enough for guaranteeing a more equitable distribution of the length of life.</w:t>
      </w:r>
      <w:r w:rsidR="007A395F">
        <w:rPr>
          <w:rFonts w:ascii="Times New Roman" w:hAnsi="Times New Roman" w:cs="Times New Roman"/>
          <w:sz w:val="24"/>
          <w:szCs w:val="24"/>
        </w:rPr>
        <w:t xml:space="preserve"> </w:t>
      </w:r>
      <w:r w:rsidR="0017489B">
        <w:rPr>
          <w:rFonts w:ascii="Times New Roman" w:hAnsi="Times New Roman" w:cs="Times New Roman"/>
          <w:sz w:val="24"/>
          <w:szCs w:val="24"/>
        </w:rPr>
        <w:t>A</w:t>
      </w:r>
      <w:r>
        <w:rPr>
          <w:rFonts w:ascii="Times New Roman" w:hAnsi="Times New Roman" w:cs="Times New Roman"/>
          <w:sz w:val="24"/>
          <w:szCs w:val="24"/>
        </w:rPr>
        <w:t xml:space="preserve">n important message of </w:t>
      </w:r>
      <w:r w:rsidR="00AB0A21">
        <w:rPr>
          <w:rFonts w:ascii="Times New Roman" w:hAnsi="Times New Roman" w:cs="Times New Roman"/>
          <w:sz w:val="24"/>
          <w:szCs w:val="24"/>
        </w:rPr>
        <w:t>this</w:t>
      </w:r>
      <w:r>
        <w:rPr>
          <w:rFonts w:ascii="Times New Roman" w:hAnsi="Times New Roman" w:cs="Times New Roman"/>
          <w:sz w:val="24"/>
          <w:szCs w:val="24"/>
        </w:rPr>
        <w:t xml:space="preserve"> research is that policies and interventions </w:t>
      </w:r>
      <w:r w:rsidR="00AB0A21">
        <w:rPr>
          <w:rFonts w:ascii="Times New Roman" w:hAnsi="Times New Roman" w:cs="Times New Roman"/>
          <w:sz w:val="24"/>
          <w:szCs w:val="24"/>
        </w:rPr>
        <w:t>can</w:t>
      </w:r>
      <w:r>
        <w:rPr>
          <w:rFonts w:ascii="Times New Roman" w:hAnsi="Times New Roman" w:cs="Times New Roman"/>
          <w:sz w:val="24"/>
          <w:szCs w:val="24"/>
        </w:rPr>
        <w:t xml:space="preserve"> affect this relationship by reducing mortality at the ages that matter the most. In terms of policy interventions, one important question to ask is how different types of healthcare investments, such as preventive as opposed to end-of-life care, may relate to inequality in lifespans. </w:t>
      </w:r>
      <w:commentRangeStart w:id="10"/>
      <w:commentRangeStart w:id="11"/>
      <w:r>
        <w:rPr>
          <w:rFonts w:ascii="Times New Roman" w:hAnsi="Times New Roman" w:cs="Times New Roman"/>
          <w:sz w:val="24"/>
          <w:szCs w:val="24"/>
        </w:rPr>
        <w:t xml:space="preserve">Another important question is how the strength of the relationship between life expectancy and lifespan inequality varies across societies and periods characterized by different levels of social inequality. </w:t>
      </w:r>
      <w:commentRangeEnd w:id="10"/>
      <w:r w:rsidR="007A395F">
        <w:rPr>
          <w:rStyle w:val="CommentReference"/>
        </w:rPr>
        <w:commentReference w:id="10"/>
      </w:r>
      <w:commentRangeEnd w:id="11"/>
      <w:r w:rsidR="00CD14F2">
        <w:rPr>
          <w:rStyle w:val="CommentReference"/>
        </w:rPr>
        <w:commentReference w:id="11"/>
      </w:r>
      <w:r>
        <w:rPr>
          <w:rFonts w:ascii="Times New Roman" w:hAnsi="Times New Roman" w:cs="Times New Roman"/>
          <w:sz w:val="24"/>
          <w:szCs w:val="24"/>
        </w:rPr>
        <w:t>These are promising avenues for future research linking demographic phenomena to the broader societal context in which they take place.</w:t>
      </w:r>
    </w:p>
    <w:p w14:paraId="04EFFF0A" w14:textId="77777777" w:rsidR="00A75458" w:rsidRDefault="00A75458" w:rsidP="00F9352A">
      <w:pPr>
        <w:pStyle w:val="NoSpacing"/>
        <w:rPr>
          <w:rFonts w:ascii="Times New Roman" w:hAnsi="Times New Roman" w:cs="Times New Roman"/>
          <w:sz w:val="24"/>
          <w:szCs w:val="24"/>
        </w:rPr>
      </w:pPr>
    </w:p>
    <w:p w14:paraId="5EA38D7C" w14:textId="77777777" w:rsidR="00600E58" w:rsidRDefault="00600E58" w:rsidP="00F9352A">
      <w:pPr>
        <w:pStyle w:val="NoSpacing"/>
        <w:rPr>
          <w:rFonts w:ascii="Times New Roman" w:hAnsi="Times New Roman" w:cs="Times New Roman"/>
          <w:sz w:val="24"/>
          <w:szCs w:val="24"/>
        </w:rPr>
      </w:pPr>
    </w:p>
    <w:p w14:paraId="5A9F5118" w14:textId="77777777" w:rsidR="008B2CF2" w:rsidRPr="00B8734A" w:rsidRDefault="008B2CF2" w:rsidP="00F9352A">
      <w:pPr>
        <w:pStyle w:val="NoSpacing"/>
        <w:rPr>
          <w:rFonts w:ascii="Times New Roman" w:hAnsi="Times New Roman" w:cs="Times New Roman"/>
          <w:i/>
          <w:iCs/>
          <w:sz w:val="24"/>
          <w:szCs w:val="24"/>
        </w:rPr>
      </w:pPr>
    </w:p>
    <w:p w14:paraId="50E7E1F8" w14:textId="245B0115" w:rsidR="00F51762" w:rsidRPr="00AE7FC9" w:rsidRDefault="00F9352A">
      <w:pPr>
        <w:rPr>
          <w:rFonts w:ascii="Times New Roman" w:hAnsi="Times New Roman" w:cs="Times New Roman"/>
          <w:b/>
          <w:bCs/>
          <w:sz w:val="24"/>
          <w:szCs w:val="24"/>
          <w:lang w:val="es-MX"/>
        </w:rPr>
      </w:pPr>
      <w:proofErr w:type="spellStart"/>
      <w:r w:rsidRPr="00AE7FC9">
        <w:rPr>
          <w:rFonts w:ascii="Times New Roman" w:hAnsi="Times New Roman" w:cs="Times New Roman"/>
          <w:b/>
          <w:bCs/>
          <w:sz w:val="24"/>
          <w:szCs w:val="24"/>
          <w:lang w:val="es-MX"/>
        </w:rPr>
        <w:t>References</w:t>
      </w:r>
      <w:proofErr w:type="spellEnd"/>
    </w:p>
    <w:p w14:paraId="6F55D1EF" w14:textId="77777777" w:rsidR="00AB0A21" w:rsidRPr="00CD14F2" w:rsidRDefault="00F51762" w:rsidP="00AB0A21">
      <w:pPr>
        <w:pStyle w:val="EndNoteBibliography"/>
        <w:spacing w:after="0"/>
        <w:ind w:left="720" w:hanging="720"/>
        <w:rPr>
          <w:rFonts w:ascii="Times New Roman" w:hAnsi="Times New Roman" w:cs="Times New Roman"/>
          <w:sz w:val="24"/>
          <w:szCs w:val="24"/>
        </w:rPr>
      </w:pPr>
      <w:r w:rsidRPr="00CD14F2">
        <w:rPr>
          <w:rFonts w:ascii="Times New Roman" w:hAnsi="Times New Roman" w:cs="Times New Roman"/>
          <w:sz w:val="24"/>
          <w:szCs w:val="24"/>
        </w:rPr>
        <w:fldChar w:fldCharType="begin"/>
      </w:r>
      <w:r w:rsidRPr="00AE7FC9">
        <w:rPr>
          <w:rFonts w:ascii="Times New Roman" w:hAnsi="Times New Roman" w:cs="Times New Roman"/>
          <w:sz w:val="24"/>
          <w:szCs w:val="24"/>
          <w:lang w:val="es-MX"/>
        </w:rPr>
        <w:instrText xml:space="preserve"> ADDIN EN.REFLIST </w:instrText>
      </w:r>
      <w:r w:rsidRPr="00CD14F2">
        <w:rPr>
          <w:rFonts w:ascii="Times New Roman" w:hAnsi="Times New Roman" w:cs="Times New Roman"/>
          <w:sz w:val="24"/>
          <w:szCs w:val="24"/>
        </w:rPr>
        <w:fldChar w:fldCharType="separate"/>
      </w:r>
      <w:r w:rsidR="00AB0A21" w:rsidRPr="00AE7FC9">
        <w:rPr>
          <w:rFonts w:ascii="Times New Roman" w:hAnsi="Times New Roman" w:cs="Times New Roman"/>
          <w:sz w:val="24"/>
          <w:szCs w:val="24"/>
          <w:lang w:val="es-MX"/>
        </w:rPr>
        <w:t xml:space="preserve">Aburto, J. M., &amp; Beltrán-Sánchez, H. (2019). </w:t>
      </w:r>
      <w:r w:rsidR="00AB0A21" w:rsidRPr="00CD14F2">
        <w:rPr>
          <w:rFonts w:ascii="Times New Roman" w:hAnsi="Times New Roman" w:cs="Times New Roman"/>
          <w:sz w:val="24"/>
          <w:szCs w:val="24"/>
        </w:rPr>
        <w:t xml:space="preserve">Upsurge of Homicides and Its Impact on Life Expectancy and Life Span Inequality in Mexico, 2005–2015. </w:t>
      </w:r>
      <w:r w:rsidR="00AB0A21" w:rsidRPr="00CD14F2">
        <w:rPr>
          <w:rFonts w:ascii="Times New Roman" w:hAnsi="Times New Roman" w:cs="Times New Roman"/>
          <w:i/>
          <w:sz w:val="24"/>
          <w:szCs w:val="24"/>
        </w:rPr>
        <w:t>American journal of public health</w:t>
      </w:r>
      <w:r w:rsidR="00AB0A21" w:rsidRPr="00CD14F2">
        <w:rPr>
          <w:rFonts w:ascii="Times New Roman" w:hAnsi="Times New Roman" w:cs="Times New Roman"/>
          <w:sz w:val="24"/>
          <w:szCs w:val="24"/>
        </w:rPr>
        <w:t xml:space="preserve">(0), e1-e7. </w:t>
      </w:r>
    </w:p>
    <w:p w14:paraId="6D381365" w14:textId="77777777" w:rsidR="00AB0A21" w:rsidRPr="00CD14F2" w:rsidRDefault="00AB0A21" w:rsidP="00AB0A21">
      <w:pPr>
        <w:pStyle w:val="EndNoteBibliography"/>
        <w:spacing w:after="0"/>
        <w:ind w:left="720" w:hanging="720"/>
        <w:rPr>
          <w:rFonts w:ascii="Times New Roman" w:hAnsi="Times New Roman" w:cs="Times New Roman"/>
          <w:sz w:val="24"/>
          <w:szCs w:val="24"/>
        </w:rPr>
      </w:pPr>
      <w:r w:rsidRPr="00CD14F2">
        <w:rPr>
          <w:rFonts w:ascii="Times New Roman" w:hAnsi="Times New Roman" w:cs="Times New Roman"/>
          <w:sz w:val="24"/>
          <w:szCs w:val="24"/>
        </w:rPr>
        <w:t xml:space="preserve">Aburto, J. M., &amp; van Raalte, A. (2018). Lifespan dispersion in times of life expectancy fluctuation: the case of Central and Eastern Europe. </w:t>
      </w:r>
      <w:r w:rsidRPr="00CD14F2">
        <w:rPr>
          <w:rFonts w:ascii="Times New Roman" w:hAnsi="Times New Roman" w:cs="Times New Roman"/>
          <w:i/>
          <w:sz w:val="24"/>
          <w:szCs w:val="24"/>
        </w:rPr>
        <w:t>Demography, 55</w:t>
      </w:r>
      <w:r w:rsidRPr="00CD14F2">
        <w:rPr>
          <w:rFonts w:ascii="Times New Roman" w:hAnsi="Times New Roman" w:cs="Times New Roman"/>
          <w:sz w:val="24"/>
          <w:szCs w:val="24"/>
        </w:rPr>
        <w:t xml:space="preserve">(6), 2071-2096. </w:t>
      </w:r>
    </w:p>
    <w:p w14:paraId="3277CE48" w14:textId="77777777" w:rsidR="00AB0A21" w:rsidRPr="00CD14F2" w:rsidRDefault="00AB0A21" w:rsidP="00AB0A21">
      <w:pPr>
        <w:pStyle w:val="EndNoteBibliography"/>
        <w:spacing w:after="0"/>
        <w:ind w:left="720" w:hanging="720"/>
        <w:rPr>
          <w:rFonts w:ascii="Times New Roman" w:hAnsi="Times New Roman" w:cs="Times New Roman"/>
          <w:sz w:val="24"/>
          <w:szCs w:val="24"/>
        </w:rPr>
      </w:pPr>
      <w:r w:rsidRPr="00CD14F2">
        <w:rPr>
          <w:rFonts w:ascii="Times New Roman" w:hAnsi="Times New Roman" w:cs="Times New Roman"/>
          <w:sz w:val="24"/>
          <w:szCs w:val="24"/>
        </w:rPr>
        <w:t xml:space="preserve">Aburto, J. M., Villavicencio, F., Basellini, U., Kjærgaard, S., &amp; Vaupel, J. W. (2020). Dynamics of life expectancy and life span equality. </w:t>
      </w:r>
      <w:r w:rsidRPr="00CD14F2">
        <w:rPr>
          <w:rFonts w:ascii="Times New Roman" w:hAnsi="Times New Roman" w:cs="Times New Roman"/>
          <w:i/>
          <w:sz w:val="24"/>
          <w:szCs w:val="24"/>
        </w:rPr>
        <w:t>Proceedings of the National Academy of Sciences</w:t>
      </w:r>
      <w:r w:rsidRPr="00CD14F2">
        <w:rPr>
          <w:rFonts w:ascii="Times New Roman" w:hAnsi="Times New Roman" w:cs="Times New Roman"/>
          <w:sz w:val="24"/>
          <w:szCs w:val="24"/>
        </w:rPr>
        <w:t xml:space="preserve">. </w:t>
      </w:r>
    </w:p>
    <w:p w14:paraId="38561200" w14:textId="77777777" w:rsidR="00AB0A21" w:rsidRPr="00CD14F2" w:rsidRDefault="00AB0A21" w:rsidP="00AB0A21">
      <w:pPr>
        <w:pStyle w:val="EndNoteBibliography"/>
        <w:spacing w:after="0"/>
        <w:ind w:left="720" w:hanging="720"/>
        <w:rPr>
          <w:rFonts w:ascii="Times New Roman" w:hAnsi="Times New Roman" w:cs="Times New Roman"/>
          <w:sz w:val="24"/>
          <w:szCs w:val="24"/>
        </w:rPr>
      </w:pPr>
      <w:r w:rsidRPr="00CD14F2">
        <w:rPr>
          <w:rFonts w:ascii="Times New Roman" w:hAnsi="Times New Roman" w:cs="Times New Roman"/>
          <w:sz w:val="24"/>
          <w:szCs w:val="24"/>
        </w:rPr>
        <w:t xml:space="preserve">Brønnum-Hansen, H. (2017). Socially disparate trends in lifespan variation: a trend study on income and mortality based on nationwide Danish register data. </w:t>
      </w:r>
      <w:r w:rsidRPr="00CD14F2">
        <w:rPr>
          <w:rFonts w:ascii="Times New Roman" w:hAnsi="Times New Roman" w:cs="Times New Roman"/>
          <w:i/>
          <w:sz w:val="24"/>
          <w:szCs w:val="24"/>
        </w:rPr>
        <w:t>BMJ open, 7</w:t>
      </w:r>
      <w:r w:rsidRPr="00CD14F2">
        <w:rPr>
          <w:rFonts w:ascii="Times New Roman" w:hAnsi="Times New Roman" w:cs="Times New Roman"/>
          <w:sz w:val="24"/>
          <w:szCs w:val="24"/>
        </w:rPr>
        <w:t xml:space="preserve">(5), e014489. </w:t>
      </w:r>
    </w:p>
    <w:p w14:paraId="3CA7E5D8" w14:textId="77777777" w:rsidR="00AB0A21" w:rsidRPr="00CD14F2" w:rsidRDefault="00AB0A21" w:rsidP="00AB0A21">
      <w:pPr>
        <w:pStyle w:val="EndNoteBibliography"/>
        <w:spacing w:after="0"/>
        <w:ind w:left="720" w:hanging="720"/>
        <w:rPr>
          <w:rFonts w:ascii="Times New Roman" w:hAnsi="Times New Roman" w:cs="Times New Roman"/>
          <w:sz w:val="24"/>
          <w:szCs w:val="24"/>
        </w:rPr>
      </w:pPr>
      <w:r w:rsidRPr="00CD14F2">
        <w:rPr>
          <w:rFonts w:ascii="Times New Roman" w:hAnsi="Times New Roman" w:cs="Times New Roman"/>
          <w:sz w:val="24"/>
          <w:szCs w:val="24"/>
        </w:rPr>
        <w:t xml:space="preserve">Edwards, R. D., &amp; Tuljapurkar, S. (2005). Inequality in life spans and a new perspective on mortality convergence across industrialized countries. </w:t>
      </w:r>
      <w:r w:rsidRPr="00CD14F2">
        <w:rPr>
          <w:rFonts w:ascii="Times New Roman" w:hAnsi="Times New Roman" w:cs="Times New Roman"/>
          <w:i/>
          <w:sz w:val="24"/>
          <w:szCs w:val="24"/>
        </w:rPr>
        <w:t>Population and Development Review, 31</w:t>
      </w:r>
      <w:r w:rsidRPr="00CD14F2">
        <w:rPr>
          <w:rFonts w:ascii="Times New Roman" w:hAnsi="Times New Roman" w:cs="Times New Roman"/>
          <w:sz w:val="24"/>
          <w:szCs w:val="24"/>
        </w:rPr>
        <w:t xml:space="preserve">(4), 645-674. </w:t>
      </w:r>
    </w:p>
    <w:p w14:paraId="3C58CCA1" w14:textId="77777777" w:rsidR="00AB0A21" w:rsidRPr="00CD14F2" w:rsidRDefault="00AB0A21" w:rsidP="00AB0A21">
      <w:pPr>
        <w:pStyle w:val="EndNoteBibliography"/>
        <w:spacing w:after="0"/>
        <w:ind w:left="720" w:hanging="720"/>
        <w:rPr>
          <w:rFonts w:ascii="Times New Roman" w:hAnsi="Times New Roman" w:cs="Times New Roman"/>
          <w:sz w:val="24"/>
          <w:szCs w:val="24"/>
        </w:rPr>
      </w:pPr>
      <w:r w:rsidRPr="00CD14F2">
        <w:rPr>
          <w:rFonts w:ascii="Times New Roman" w:hAnsi="Times New Roman" w:cs="Times New Roman"/>
          <w:sz w:val="24"/>
          <w:szCs w:val="24"/>
        </w:rPr>
        <w:t xml:space="preserve">Engelman, M., Canudas-Romo, V., &amp; Agree, E. M. (2010). The implications of increased survivorship for mortality variation in aging populations. </w:t>
      </w:r>
      <w:r w:rsidRPr="00CD14F2">
        <w:rPr>
          <w:rFonts w:ascii="Times New Roman" w:hAnsi="Times New Roman" w:cs="Times New Roman"/>
          <w:i/>
          <w:sz w:val="24"/>
          <w:szCs w:val="24"/>
        </w:rPr>
        <w:t>Population and Development Review, 36</w:t>
      </w:r>
      <w:r w:rsidRPr="00CD14F2">
        <w:rPr>
          <w:rFonts w:ascii="Times New Roman" w:hAnsi="Times New Roman" w:cs="Times New Roman"/>
          <w:sz w:val="24"/>
          <w:szCs w:val="24"/>
        </w:rPr>
        <w:t xml:space="preserve">(3), 511-539. </w:t>
      </w:r>
    </w:p>
    <w:p w14:paraId="010BC073" w14:textId="77777777" w:rsidR="00AB0A21" w:rsidRPr="00CD14F2" w:rsidRDefault="00AB0A21" w:rsidP="00AB0A21">
      <w:pPr>
        <w:pStyle w:val="EndNoteBibliography"/>
        <w:spacing w:after="0"/>
        <w:ind w:left="720" w:hanging="720"/>
        <w:rPr>
          <w:rFonts w:ascii="Times New Roman" w:hAnsi="Times New Roman" w:cs="Times New Roman"/>
          <w:sz w:val="24"/>
          <w:szCs w:val="24"/>
        </w:rPr>
      </w:pPr>
      <w:r w:rsidRPr="00CD14F2">
        <w:rPr>
          <w:rFonts w:ascii="Times New Roman" w:hAnsi="Times New Roman" w:cs="Times New Roman"/>
          <w:sz w:val="24"/>
          <w:szCs w:val="24"/>
        </w:rPr>
        <w:t xml:space="preserve">García, J., &amp; Aburto, J. M. (2019). The impact of violence on Venezuelan life expectancy and lifespan inequality. </w:t>
      </w:r>
      <w:r w:rsidRPr="00CD14F2">
        <w:rPr>
          <w:rFonts w:ascii="Times New Roman" w:hAnsi="Times New Roman" w:cs="Times New Roman"/>
          <w:i/>
          <w:sz w:val="24"/>
          <w:szCs w:val="24"/>
        </w:rPr>
        <w:t>International journal of epidemiology</w:t>
      </w:r>
      <w:r w:rsidRPr="00CD14F2">
        <w:rPr>
          <w:rFonts w:ascii="Times New Roman" w:hAnsi="Times New Roman" w:cs="Times New Roman"/>
          <w:sz w:val="24"/>
          <w:szCs w:val="24"/>
        </w:rPr>
        <w:t xml:space="preserve">. </w:t>
      </w:r>
    </w:p>
    <w:p w14:paraId="230B9D93" w14:textId="77777777" w:rsidR="00AB0A21" w:rsidRPr="00CD14F2" w:rsidRDefault="00AB0A21" w:rsidP="00AB0A21">
      <w:pPr>
        <w:pStyle w:val="EndNoteBibliography"/>
        <w:spacing w:after="0"/>
        <w:ind w:left="720" w:hanging="720"/>
        <w:rPr>
          <w:rFonts w:ascii="Times New Roman" w:hAnsi="Times New Roman" w:cs="Times New Roman"/>
          <w:sz w:val="24"/>
          <w:szCs w:val="24"/>
        </w:rPr>
      </w:pPr>
      <w:r w:rsidRPr="00CD14F2">
        <w:rPr>
          <w:rFonts w:ascii="Times New Roman" w:hAnsi="Times New Roman" w:cs="Times New Roman"/>
          <w:sz w:val="24"/>
          <w:szCs w:val="24"/>
        </w:rPr>
        <w:t xml:space="preserve">Permanyer, I., Spijker, J., Blanes, A., &amp; Renteria, E. (2018). Longevity and lifespan variation by educational attainment in Spain: 1960–2015. </w:t>
      </w:r>
      <w:r w:rsidRPr="00CD14F2">
        <w:rPr>
          <w:rFonts w:ascii="Times New Roman" w:hAnsi="Times New Roman" w:cs="Times New Roman"/>
          <w:i/>
          <w:sz w:val="24"/>
          <w:szCs w:val="24"/>
        </w:rPr>
        <w:t>Demography, 55</w:t>
      </w:r>
      <w:r w:rsidRPr="00CD14F2">
        <w:rPr>
          <w:rFonts w:ascii="Times New Roman" w:hAnsi="Times New Roman" w:cs="Times New Roman"/>
          <w:sz w:val="24"/>
          <w:szCs w:val="24"/>
        </w:rPr>
        <w:t xml:space="preserve">(6), 2045-2070. </w:t>
      </w:r>
    </w:p>
    <w:p w14:paraId="7A0C502D" w14:textId="77777777" w:rsidR="00AB0A21" w:rsidRPr="00CD14F2" w:rsidRDefault="00AB0A21" w:rsidP="00AB0A21">
      <w:pPr>
        <w:pStyle w:val="EndNoteBibliography"/>
        <w:spacing w:after="0"/>
        <w:ind w:left="720" w:hanging="720"/>
        <w:rPr>
          <w:rFonts w:ascii="Times New Roman" w:hAnsi="Times New Roman" w:cs="Times New Roman"/>
          <w:sz w:val="24"/>
          <w:szCs w:val="24"/>
        </w:rPr>
      </w:pPr>
      <w:r w:rsidRPr="00CD14F2">
        <w:rPr>
          <w:rFonts w:ascii="Times New Roman" w:hAnsi="Times New Roman" w:cs="Times New Roman"/>
          <w:sz w:val="24"/>
          <w:szCs w:val="24"/>
        </w:rPr>
        <w:t xml:space="preserve">Riley, J. C. (2001). </w:t>
      </w:r>
      <w:r w:rsidRPr="00CD14F2">
        <w:rPr>
          <w:rFonts w:ascii="Times New Roman" w:hAnsi="Times New Roman" w:cs="Times New Roman"/>
          <w:i/>
          <w:sz w:val="24"/>
          <w:szCs w:val="24"/>
        </w:rPr>
        <w:t>Rising life expectancy: a global history</w:t>
      </w:r>
      <w:r w:rsidRPr="00CD14F2">
        <w:rPr>
          <w:rFonts w:ascii="Times New Roman" w:hAnsi="Times New Roman" w:cs="Times New Roman"/>
          <w:sz w:val="24"/>
          <w:szCs w:val="24"/>
        </w:rPr>
        <w:t>: Cambridge University Press.</w:t>
      </w:r>
    </w:p>
    <w:p w14:paraId="77264C75" w14:textId="77777777" w:rsidR="00AB0A21" w:rsidRPr="00CD14F2" w:rsidRDefault="00AB0A21" w:rsidP="00AB0A21">
      <w:pPr>
        <w:pStyle w:val="EndNoteBibliography"/>
        <w:spacing w:after="0"/>
        <w:ind w:left="720" w:hanging="720"/>
        <w:rPr>
          <w:rFonts w:ascii="Times New Roman" w:hAnsi="Times New Roman" w:cs="Times New Roman"/>
          <w:sz w:val="24"/>
          <w:szCs w:val="24"/>
        </w:rPr>
      </w:pPr>
      <w:r w:rsidRPr="00CD14F2">
        <w:rPr>
          <w:rFonts w:ascii="Times New Roman" w:hAnsi="Times New Roman" w:cs="Times New Roman"/>
          <w:sz w:val="24"/>
          <w:szCs w:val="24"/>
        </w:rPr>
        <w:t xml:space="preserve">Sasson, I. (2016). Trends in life expectancy and lifespan variation by educational attainment: United States, 1990–2010. </w:t>
      </w:r>
      <w:r w:rsidRPr="00CD14F2">
        <w:rPr>
          <w:rFonts w:ascii="Times New Roman" w:hAnsi="Times New Roman" w:cs="Times New Roman"/>
          <w:i/>
          <w:sz w:val="24"/>
          <w:szCs w:val="24"/>
        </w:rPr>
        <w:t>Demography, 53</w:t>
      </w:r>
      <w:r w:rsidRPr="00CD14F2">
        <w:rPr>
          <w:rFonts w:ascii="Times New Roman" w:hAnsi="Times New Roman" w:cs="Times New Roman"/>
          <w:sz w:val="24"/>
          <w:szCs w:val="24"/>
        </w:rPr>
        <w:t xml:space="preserve">(2), 269-293. </w:t>
      </w:r>
    </w:p>
    <w:p w14:paraId="46A21014" w14:textId="77777777" w:rsidR="00AB0A21" w:rsidRPr="00AE7FC9" w:rsidRDefault="00AB0A21" w:rsidP="00AB0A21">
      <w:pPr>
        <w:pStyle w:val="EndNoteBibliography"/>
        <w:spacing w:after="0"/>
        <w:ind w:left="720" w:hanging="720"/>
        <w:rPr>
          <w:rFonts w:ascii="Times New Roman" w:hAnsi="Times New Roman" w:cs="Times New Roman"/>
          <w:sz w:val="24"/>
          <w:szCs w:val="24"/>
          <w:lang w:val="es-MX"/>
        </w:rPr>
      </w:pPr>
      <w:r w:rsidRPr="00CD14F2">
        <w:rPr>
          <w:rFonts w:ascii="Times New Roman" w:hAnsi="Times New Roman" w:cs="Times New Roman"/>
          <w:sz w:val="24"/>
          <w:szCs w:val="24"/>
        </w:rPr>
        <w:t xml:space="preserve">Smits, J., &amp; Monden, C. (2009). Length of life inequality around the globe. </w:t>
      </w:r>
      <w:r w:rsidRPr="00AE7FC9">
        <w:rPr>
          <w:rFonts w:ascii="Times New Roman" w:hAnsi="Times New Roman" w:cs="Times New Roman"/>
          <w:i/>
          <w:sz w:val="24"/>
          <w:szCs w:val="24"/>
          <w:lang w:val="es-MX"/>
        </w:rPr>
        <w:t>Social Science &amp; Medicine, 68</w:t>
      </w:r>
      <w:r w:rsidRPr="00AE7FC9">
        <w:rPr>
          <w:rFonts w:ascii="Times New Roman" w:hAnsi="Times New Roman" w:cs="Times New Roman"/>
          <w:sz w:val="24"/>
          <w:szCs w:val="24"/>
          <w:lang w:val="es-MX"/>
        </w:rPr>
        <w:t xml:space="preserve">(6), 1114-1123. </w:t>
      </w:r>
    </w:p>
    <w:p w14:paraId="69F80727" w14:textId="77777777" w:rsidR="00AB0A21" w:rsidRPr="00CD14F2" w:rsidRDefault="00AB0A21" w:rsidP="00AB0A21">
      <w:pPr>
        <w:pStyle w:val="EndNoteBibliography"/>
        <w:spacing w:after="0"/>
        <w:ind w:left="720" w:hanging="720"/>
        <w:rPr>
          <w:rFonts w:ascii="Times New Roman" w:hAnsi="Times New Roman" w:cs="Times New Roman"/>
          <w:sz w:val="24"/>
          <w:szCs w:val="24"/>
        </w:rPr>
      </w:pPr>
      <w:r w:rsidRPr="00AE7FC9">
        <w:rPr>
          <w:rFonts w:ascii="Times New Roman" w:hAnsi="Times New Roman" w:cs="Times New Roman"/>
          <w:sz w:val="24"/>
          <w:szCs w:val="24"/>
          <w:lang w:val="es-MX"/>
        </w:rPr>
        <w:t xml:space="preserve">Solís, P., &amp; García-Guerrero, V. M. (2019). ¿ Caminos divergentes a la baja mortalidad? El incremento en la esperanza de vida y la desigualdad de años vividos en América Latina y Europa. </w:t>
      </w:r>
      <w:r w:rsidRPr="00CD14F2">
        <w:rPr>
          <w:rFonts w:ascii="Times New Roman" w:hAnsi="Times New Roman" w:cs="Times New Roman"/>
          <w:i/>
          <w:sz w:val="24"/>
          <w:szCs w:val="24"/>
        </w:rPr>
        <w:t>Estudios demográficos y urbanos, 34</w:t>
      </w:r>
      <w:r w:rsidRPr="00CD14F2">
        <w:rPr>
          <w:rFonts w:ascii="Times New Roman" w:hAnsi="Times New Roman" w:cs="Times New Roman"/>
          <w:sz w:val="24"/>
          <w:szCs w:val="24"/>
        </w:rPr>
        <w:t xml:space="preserve">(2), 365-393. </w:t>
      </w:r>
    </w:p>
    <w:p w14:paraId="4342EF58" w14:textId="77777777" w:rsidR="00AB0A21" w:rsidRPr="00CD14F2" w:rsidRDefault="00AB0A21" w:rsidP="00AB0A21">
      <w:pPr>
        <w:pStyle w:val="EndNoteBibliography"/>
        <w:spacing w:after="0"/>
        <w:ind w:left="720" w:hanging="720"/>
        <w:rPr>
          <w:rFonts w:ascii="Times New Roman" w:hAnsi="Times New Roman" w:cs="Times New Roman"/>
          <w:sz w:val="24"/>
          <w:szCs w:val="24"/>
        </w:rPr>
      </w:pPr>
      <w:r w:rsidRPr="00CD14F2">
        <w:rPr>
          <w:rFonts w:ascii="Times New Roman" w:hAnsi="Times New Roman" w:cs="Times New Roman"/>
          <w:sz w:val="24"/>
          <w:szCs w:val="24"/>
        </w:rPr>
        <w:t xml:space="preserve">Tuljapurkar, S. (2010). The final inequality: variance in age at death. In </w:t>
      </w:r>
      <w:r w:rsidRPr="00CD14F2">
        <w:rPr>
          <w:rFonts w:ascii="Times New Roman" w:hAnsi="Times New Roman" w:cs="Times New Roman"/>
          <w:i/>
          <w:sz w:val="24"/>
          <w:szCs w:val="24"/>
        </w:rPr>
        <w:t>Demography and the Economy</w:t>
      </w:r>
      <w:r w:rsidRPr="00CD14F2">
        <w:rPr>
          <w:rFonts w:ascii="Times New Roman" w:hAnsi="Times New Roman" w:cs="Times New Roman"/>
          <w:sz w:val="24"/>
          <w:szCs w:val="24"/>
        </w:rPr>
        <w:t xml:space="preserve"> (pp. 209-221): University of Chicago Press.</w:t>
      </w:r>
    </w:p>
    <w:p w14:paraId="0415661E" w14:textId="77777777" w:rsidR="00AB0A21" w:rsidRPr="00AE7FC9" w:rsidRDefault="00AB0A21" w:rsidP="00AB0A21">
      <w:pPr>
        <w:pStyle w:val="EndNoteBibliography"/>
        <w:spacing w:after="0"/>
        <w:ind w:left="720" w:hanging="720"/>
        <w:rPr>
          <w:rFonts w:ascii="Times New Roman" w:hAnsi="Times New Roman" w:cs="Times New Roman"/>
          <w:sz w:val="24"/>
          <w:szCs w:val="24"/>
          <w:lang w:val="es-MX"/>
        </w:rPr>
      </w:pPr>
      <w:r w:rsidRPr="00CD14F2">
        <w:rPr>
          <w:rFonts w:ascii="Times New Roman" w:hAnsi="Times New Roman" w:cs="Times New Roman"/>
          <w:sz w:val="24"/>
          <w:szCs w:val="24"/>
        </w:rPr>
        <w:t xml:space="preserve">van Raalte, A. A., Sasson, I., &amp; Martikainen, P. (2018). The case for monitoring life-span inequality. </w:t>
      </w:r>
      <w:r w:rsidRPr="00AE7FC9">
        <w:rPr>
          <w:rFonts w:ascii="Times New Roman" w:hAnsi="Times New Roman" w:cs="Times New Roman"/>
          <w:i/>
          <w:sz w:val="24"/>
          <w:szCs w:val="24"/>
          <w:lang w:val="es-MX"/>
        </w:rPr>
        <w:t>Science, 362</w:t>
      </w:r>
      <w:r w:rsidRPr="00AE7FC9">
        <w:rPr>
          <w:rFonts w:ascii="Times New Roman" w:hAnsi="Times New Roman" w:cs="Times New Roman"/>
          <w:sz w:val="24"/>
          <w:szCs w:val="24"/>
          <w:lang w:val="es-MX"/>
        </w:rPr>
        <w:t xml:space="preserve">(6418), 1002-1004. </w:t>
      </w:r>
    </w:p>
    <w:p w14:paraId="19740DF4" w14:textId="77777777" w:rsidR="00AB0A21" w:rsidRPr="00CD14F2" w:rsidRDefault="00AB0A21" w:rsidP="00AB0A21">
      <w:pPr>
        <w:pStyle w:val="EndNoteBibliography"/>
        <w:ind w:left="720" w:hanging="720"/>
        <w:rPr>
          <w:rFonts w:ascii="Times New Roman" w:hAnsi="Times New Roman" w:cs="Times New Roman"/>
          <w:sz w:val="24"/>
          <w:szCs w:val="24"/>
        </w:rPr>
      </w:pPr>
      <w:r w:rsidRPr="00AE7FC9">
        <w:rPr>
          <w:rFonts w:ascii="Times New Roman" w:hAnsi="Times New Roman" w:cs="Times New Roman"/>
          <w:sz w:val="24"/>
          <w:szCs w:val="24"/>
          <w:lang w:val="es-MX"/>
        </w:rPr>
        <w:t xml:space="preserve">Vaupel, J. W., Zhang, Z., &amp; van Raalte, A. A. (2011). </w:t>
      </w:r>
      <w:r w:rsidRPr="00CD14F2">
        <w:rPr>
          <w:rFonts w:ascii="Times New Roman" w:hAnsi="Times New Roman" w:cs="Times New Roman"/>
          <w:sz w:val="24"/>
          <w:szCs w:val="24"/>
        </w:rPr>
        <w:t xml:space="preserve">Life expectancy and disparity: an international comparison of life table data. </w:t>
      </w:r>
      <w:r w:rsidRPr="00CD14F2">
        <w:rPr>
          <w:rFonts w:ascii="Times New Roman" w:hAnsi="Times New Roman" w:cs="Times New Roman"/>
          <w:i/>
          <w:sz w:val="24"/>
          <w:szCs w:val="24"/>
        </w:rPr>
        <w:t>BMJ open, 1</w:t>
      </w:r>
      <w:r w:rsidRPr="00CD14F2">
        <w:rPr>
          <w:rFonts w:ascii="Times New Roman" w:hAnsi="Times New Roman" w:cs="Times New Roman"/>
          <w:sz w:val="24"/>
          <w:szCs w:val="24"/>
        </w:rPr>
        <w:t xml:space="preserve">(1), e000128. </w:t>
      </w:r>
    </w:p>
    <w:p w14:paraId="17FF0AB3" w14:textId="43FB4432" w:rsidR="00F9352A" w:rsidRDefault="00F51762">
      <w:r w:rsidRPr="00CD14F2">
        <w:rPr>
          <w:rFonts w:ascii="Times New Roman" w:hAnsi="Times New Roman" w:cs="Times New Roman"/>
          <w:sz w:val="24"/>
          <w:szCs w:val="24"/>
        </w:rPr>
        <w:fldChar w:fldCharType="end"/>
      </w:r>
    </w:p>
    <w:sectPr w:rsidR="00F9352A" w:rsidSect="00A3728E">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é Manuel Aburto" w:date="2020-03-13T12:56:00Z" w:initials="JMA">
    <w:p w14:paraId="56932686" w14:textId="6D4CF8B9" w:rsidR="00C11C85" w:rsidRDefault="00C11C85">
      <w:pPr>
        <w:pStyle w:val="CommentText"/>
      </w:pPr>
      <w:r>
        <w:rPr>
          <w:rStyle w:val="CommentReference"/>
        </w:rPr>
        <w:annotationRef/>
      </w:r>
      <w:r>
        <w:t>Ella, could you dive deeper into this with a small synopsis based on what we have, thanks.</w:t>
      </w:r>
    </w:p>
  </w:comment>
  <w:comment w:id="1" w:author="Fegitz, Ella" w:date="2020-03-12T12:57:00Z" w:initials="FE">
    <w:p w14:paraId="4D75444C" w14:textId="4411B71D" w:rsidR="005B270A" w:rsidRDefault="005B270A">
      <w:pPr>
        <w:pStyle w:val="CommentText"/>
      </w:pPr>
      <w:r>
        <w:rPr>
          <w:rStyle w:val="CommentReference"/>
        </w:rPr>
        <w:annotationRef/>
      </w:r>
      <w:r>
        <w:t>I’m weary of terms such as ‘every’, ‘always’, etc. because there may be some exceptions</w:t>
      </w:r>
    </w:p>
  </w:comment>
  <w:comment w:id="2" w:author="José Manuel Aburto" w:date="2020-03-12T18:44:00Z" w:initials="JMA">
    <w:p w14:paraId="4952DDE6" w14:textId="60296C2C" w:rsidR="00B3018E" w:rsidRDefault="00B3018E">
      <w:pPr>
        <w:pStyle w:val="CommentText"/>
      </w:pPr>
      <w:r>
        <w:rPr>
          <w:rStyle w:val="CommentReference"/>
        </w:rPr>
        <w:annotationRef/>
      </w:r>
      <w:r>
        <w:t>I agree in general, but I can’t think of a country without the goal of improving health</w:t>
      </w:r>
      <w:r w:rsidR="00F51762">
        <w:t>,</w:t>
      </w:r>
      <w:r>
        <w:t xml:space="preserve"> what do you think?</w:t>
      </w:r>
    </w:p>
  </w:comment>
  <w:comment w:id="4" w:author="Ginevra Floridi" w:date="2020-03-12T09:39:00Z" w:initials="GF">
    <w:p w14:paraId="6EC5E39B" w14:textId="2AF4AD3B" w:rsidR="00A618E8" w:rsidRDefault="00A618E8">
      <w:pPr>
        <w:pStyle w:val="CommentText"/>
      </w:pPr>
      <w:r>
        <w:rPr>
          <w:rStyle w:val="CommentReference"/>
        </w:rPr>
        <w:annotationRef/>
      </w:r>
      <w:r>
        <w:t>I though the Italian example was a bit long, given that it mainly relates to improvements in life expectancy (which I guess most readers of NIUSSP know about), rather than directly to lifespan inequality. But feel free to put it back!</w:t>
      </w:r>
    </w:p>
  </w:comment>
  <w:comment w:id="5" w:author="José Manuel Aburto" w:date="2020-03-12T18:45:00Z" w:initials="JMA">
    <w:p w14:paraId="432BBB4B" w14:textId="77777777" w:rsidR="00B3018E" w:rsidRDefault="00B3018E">
      <w:pPr>
        <w:pStyle w:val="CommentText"/>
      </w:pPr>
      <w:r>
        <w:rPr>
          <w:rStyle w:val="CommentReference"/>
        </w:rPr>
        <w:annotationRef/>
      </w:r>
      <w:r>
        <w:t xml:space="preserve">But is also reflected that now more chances are given to more people, meaning that inequality in those chances has reduced and to older ages. </w:t>
      </w:r>
    </w:p>
    <w:p w14:paraId="105A7A48" w14:textId="77777777" w:rsidR="00B3018E" w:rsidRDefault="00B3018E">
      <w:pPr>
        <w:pStyle w:val="CommentText"/>
      </w:pPr>
    </w:p>
    <w:p w14:paraId="5C5F534C" w14:textId="46D3EF13" w:rsidR="00B3018E" w:rsidRDefault="00B3018E">
      <w:pPr>
        <w:pStyle w:val="CommentText"/>
      </w:pPr>
      <w:r>
        <w:t xml:space="preserve">Only Italians from UK don’t like examples about Italy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 w:author="José Manuel Aburto" w:date="2020-03-13T12:45:00Z" w:initials="JMA">
    <w:p w14:paraId="6EA08B2F" w14:textId="56204DCC" w:rsidR="00AB0A21" w:rsidRDefault="00AB0A21">
      <w:pPr>
        <w:pStyle w:val="CommentText"/>
      </w:pPr>
      <w:r>
        <w:rPr>
          <w:rStyle w:val="CommentReference"/>
        </w:rPr>
        <w:annotationRef/>
      </w:r>
      <w:r>
        <w:t xml:space="preserve">G, </w:t>
      </w:r>
      <w:proofErr w:type="gramStart"/>
      <w:r>
        <w:t>This</w:t>
      </w:r>
      <w:proofErr w:type="gramEnd"/>
      <w:r>
        <w:t xml:space="preserve"> is not clear to me. Could you evaluate if it is worth rephrasing </w:t>
      </w:r>
    </w:p>
  </w:comment>
  <w:comment w:id="10" w:author="Fegitz, Ella" w:date="2020-03-12T13:11:00Z" w:initials="FE">
    <w:p w14:paraId="6E3B1761" w14:textId="20DE3585" w:rsidR="007A395F" w:rsidRDefault="007A395F">
      <w:pPr>
        <w:pStyle w:val="CommentText"/>
      </w:pPr>
      <w:r>
        <w:rPr>
          <w:rStyle w:val="CommentReference"/>
        </w:rPr>
        <w:annotationRef/>
      </w:r>
      <w:r>
        <w:t>Can we add a further sentence to clarify this concept? Perhaps with some examples?</w:t>
      </w:r>
    </w:p>
  </w:comment>
  <w:comment w:id="11" w:author="José Manuel Aburto" w:date="2020-03-13T12:53:00Z" w:initials="JMA">
    <w:p w14:paraId="0EC6F1BA" w14:textId="77777777" w:rsidR="00CD14F2" w:rsidRDefault="00CD14F2">
      <w:pPr>
        <w:pStyle w:val="CommentText"/>
      </w:pPr>
      <w:r>
        <w:rPr>
          <w:rStyle w:val="CommentReference"/>
        </w:rPr>
        <w:annotationRef/>
      </w:r>
      <w:r>
        <w:t xml:space="preserve">I think the Edwards and </w:t>
      </w:r>
      <w:proofErr w:type="spellStart"/>
      <w:r>
        <w:t>Tuljapurkar</w:t>
      </w:r>
      <w:proofErr w:type="spellEnd"/>
      <w:r>
        <w:t xml:space="preserve"> 2005 reference shows something with education. </w:t>
      </w:r>
    </w:p>
    <w:p w14:paraId="461D70C9" w14:textId="77777777" w:rsidR="00CD14F2" w:rsidRDefault="00CD14F2">
      <w:pPr>
        <w:pStyle w:val="CommentText"/>
      </w:pPr>
    </w:p>
    <w:p w14:paraId="423AF752" w14:textId="48EAF522" w:rsidR="00CD14F2" w:rsidRDefault="00CD14F2">
      <w:pPr>
        <w:pStyle w:val="CommentText"/>
      </w:pPr>
      <w:r>
        <w:t>G, could you check Ella’s concern.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32686" w15:done="0"/>
  <w15:commentEx w15:paraId="4D75444C" w15:done="0"/>
  <w15:commentEx w15:paraId="4952DDE6" w15:paraIdParent="4D75444C" w15:done="0"/>
  <w15:commentEx w15:paraId="6EC5E39B" w15:done="0"/>
  <w15:commentEx w15:paraId="5C5F534C" w15:paraIdParent="6EC5E39B" w15:done="0"/>
  <w15:commentEx w15:paraId="6EA08B2F" w15:done="0"/>
  <w15:commentEx w15:paraId="6E3B1761" w15:done="0"/>
  <w15:commentEx w15:paraId="423AF752" w15:paraIdParent="6E3B17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32686" w16cid:durableId="2216018A"/>
  <w16cid:commentId w16cid:paraId="4D75444C" w16cid:durableId="2214B03F"/>
  <w16cid:commentId w16cid:paraId="4952DDE6" w16cid:durableId="2215017D"/>
  <w16cid:commentId w16cid:paraId="6EC5E39B" w16cid:durableId="22149A14"/>
  <w16cid:commentId w16cid:paraId="5C5F534C" w16cid:durableId="221501C3"/>
  <w16cid:commentId w16cid:paraId="6EA08B2F" w16cid:durableId="2215FF04"/>
  <w16cid:commentId w16cid:paraId="6E3B1761" w16cid:durableId="2214B37A"/>
  <w16cid:commentId w16cid:paraId="423AF752" w16cid:durableId="221600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Emoji">
    <w:panose1 w:val="020B0502040204020203"/>
    <w:charset w:val="00"/>
    <w:family w:val="swiss"/>
    <w:pitch w:val="variable"/>
    <w:sig w:usb0="00000003" w:usb1="02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Manuel Aburto">
    <w15:presenceInfo w15:providerId="AD" w15:userId="S::jmaburto@sdu.dk::0838ad02-5451-4dec-b66f-29e1f1abe619"/>
  </w15:person>
  <w15:person w15:author="Fegitz, Ella">
    <w15:presenceInfo w15:providerId="AD" w15:userId="S::k1801651@kcl.ac.uk::40f40a0e-c71c-4cc6-81b7-8390553f3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ftvrz2eldsfwreef06v9d03asax0rw5s2v2&quot;&gt;N-IUSSP&lt;record-ids&gt;&lt;item&gt;4&lt;/item&gt;&lt;item&gt;6&lt;/item&gt;&lt;item&gt;17&lt;/item&gt;&lt;item&gt;39&lt;/item&gt;&lt;item&gt;103&lt;/item&gt;&lt;item&gt;104&lt;/item&gt;&lt;item&gt;105&lt;/item&gt;&lt;item&gt;145&lt;/item&gt;&lt;item&gt;148&lt;/item&gt;&lt;item&gt;161&lt;/item&gt;&lt;item&gt;163&lt;/item&gt;&lt;item&gt;177&lt;/item&gt;&lt;item&gt;183&lt;/item&gt;&lt;item&gt;193&lt;/item&gt;&lt;item&gt;194&lt;/item&gt;&lt;/record-ids&gt;&lt;/item&gt;&lt;/Libraries&gt;"/>
  </w:docVars>
  <w:rsids>
    <w:rsidRoot w:val="007C469F"/>
    <w:rsid w:val="00043916"/>
    <w:rsid w:val="0007750A"/>
    <w:rsid w:val="000E095C"/>
    <w:rsid w:val="00162306"/>
    <w:rsid w:val="0017489B"/>
    <w:rsid w:val="001A1754"/>
    <w:rsid w:val="001A350E"/>
    <w:rsid w:val="001A6C1C"/>
    <w:rsid w:val="00213E2B"/>
    <w:rsid w:val="00231900"/>
    <w:rsid w:val="00253ED6"/>
    <w:rsid w:val="002C0922"/>
    <w:rsid w:val="002C7F8A"/>
    <w:rsid w:val="00351B9F"/>
    <w:rsid w:val="00353904"/>
    <w:rsid w:val="00363BDB"/>
    <w:rsid w:val="003835B8"/>
    <w:rsid w:val="003C0458"/>
    <w:rsid w:val="003C5D82"/>
    <w:rsid w:val="00404E60"/>
    <w:rsid w:val="00420F75"/>
    <w:rsid w:val="00425F9C"/>
    <w:rsid w:val="00430783"/>
    <w:rsid w:val="00453010"/>
    <w:rsid w:val="00472FD2"/>
    <w:rsid w:val="004A625B"/>
    <w:rsid w:val="004F0F46"/>
    <w:rsid w:val="00571A64"/>
    <w:rsid w:val="00585764"/>
    <w:rsid w:val="005A0A5D"/>
    <w:rsid w:val="005B270A"/>
    <w:rsid w:val="00600E58"/>
    <w:rsid w:val="00616636"/>
    <w:rsid w:val="006365B0"/>
    <w:rsid w:val="00636C9C"/>
    <w:rsid w:val="00637CED"/>
    <w:rsid w:val="00640846"/>
    <w:rsid w:val="006E5E2D"/>
    <w:rsid w:val="006F3301"/>
    <w:rsid w:val="00722AFD"/>
    <w:rsid w:val="00746FD6"/>
    <w:rsid w:val="00781359"/>
    <w:rsid w:val="007A395F"/>
    <w:rsid w:val="007C469F"/>
    <w:rsid w:val="007D5C7A"/>
    <w:rsid w:val="00817712"/>
    <w:rsid w:val="008247B4"/>
    <w:rsid w:val="008558AD"/>
    <w:rsid w:val="00857708"/>
    <w:rsid w:val="008B2CF2"/>
    <w:rsid w:val="008F1FD8"/>
    <w:rsid w:val="00900693"/>
    <w:rsid w:val="009C4AA7"/>
    <w:rsid w:val="00A3728E"/>
    <w:rsid w:val="00A618E8"/>
    <w:rsid w:val="00A75458"/>
    <w:rsid w:val="00AB0A21"/>
    <w:rsid w:val="00AE7FC9"/>
    <w:rsid w:val="00AF2791"/>
    <w:rsid w:val="00AF340D"/>
    <w:rsid w:val="00B3004E"/>
    <w:rsid w:val="00B3018E"/>
    <w:rsid w:val="00B8734A"/>
    <w:rsid w:val="00BB3CE4"/>
    <w:rsid w:val="00C11C85"/>
    <w:rsid w:val="00C66FE9"/>
    <w:rsid w:val="00CA7DB3"/>
    <w:rsid w:val="00CD14F2"/>
    <w:rsid w:val="00CD26FB"/>
    <w:rsid w:val="00CE4FCC"/>
    <w:rsid w:val="00D01CD5"/>
    <w:rsid w:val="00D972CB"/>
    <w:rsid w:val="00DB1512"/>
    <w:rsid w:val="00DE0AA2"/>
    <w:rsid w:val="00DE7E18"/>
    <w:rsid w:val="00E00EE7"/>
    <w:rsid w:val="00E0399B"/>
    <w:rsid w:val="00E24DA1"/>
    <w:rsid w:val="00E5346F"/>
    <w:rsid w:val="00E558DE"/>
    <w:rsid w:val="00EA48EA"/>
    <w:rsid w:val="00EB1DCA"/>
    <w:rsid w:val="00EB3AC1"/>
    <w:rsid w:val="00EC422A"/>
    <w:rsid w:val="00F26A14"/>
    <w:rsid w:val="00F51762"/>
    <w:rsid w:val="00F52A6D"/>
    <w:rsid w:val="00F90EA7"/>
    <w:rsid w:val="00F9352A"/>
    <w:rsid w:val="00FA343C"/>
    <w:rsid w:val="00FB50EE"/>
    <w:rsid w:val="00FF016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AA46E7"/>
  <w15:docId w15:val="{6D831663-575B-494D-9B46-E9BEF4F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352A"/>
    <w:pPr>
      <w:spacing w:after="0" w:line="240" w:lineRule="auto"/>
    </w:pPr>
  </w:style>
  <w:style w:type="paragraph" w:styleId="BalloonText">
    <w:name w:val="Balloon Text"/>
    <w:basedOn w:val="Normal"/>
    <w:link w:val="BalloonTextChar"/>
    <w:uiPriority w:val="99"/>
    <w:semiHidden/>
    <w:unhideWhenUsed/>
    <w:rsid w:val="001623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230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7750A"/>
    <w:rPr>
      <w:sz w:val="18"/>
      <w:szCs w:val="18"/>
    </w:rPr>
  </w:style>
  <w:style w:type="paragraph" w:styleId="CommentText">
    <w:name w:val="annotation text"/>
    <w:basedOn w:val="Normal"/>
    <w:link w:val="CommentTextChar"/>
    <w:uiPriority w:val="99"/>
    <w:semiHidden/>
    <w:unhideWhenUsed/>
    <w:rsid w:val="0007750A"/>
    <w:pPr>
      <w:spacing w:line="240" w:lineRule="auto"/>
    </w:pPr>
    <w:rPr>
      <w:sz w:val="24"/>
      <w:szCs w:val="24"/>
    </w:rPr>
  </w:style>
  <w:style w:type="character" w:customStyle="1" w:styleId="CommentTextChar">
    <w:name w:val="Comment Text Char"/>
    <w:basedOn w:val="DefaultParagraphFont"/>
    <w:link w:val="CommentText"/>
    <w:uiPriority w:val="99"/>
    <w:semiHidden/>
    <w:rsid w:val="0007750A"/>
    <w:rPr>
      <w:sz w:val="24"/>
      <w:szCs w:val="24"/>
    </w:rPr>
  </w:style>
  <w:style w:type="paragraph" w:styleId="CommentSubject">
    <w:name w:val="annotation subject"/>
    <w:basedOn w:val="CommentText"/>
    <w:next w:val="CommentText"/>
    <w:link w:val="CommentSubjectChar"/>
    <w:uiPriority w:val="99"/>
    <w:semiHidden/>
    <w:unhideWhenUsed/>
    <w:rsid w:val="0007750A"/>
    <w:rPr>
      <w:b/>
      <w:bCs/>
      <w:sz w:val="20"/>
      <w:szCs w:val="20"/>
    </w:rPr>
  </w:style>
  <w:style w:type="character" w:customStyle="1" w:styleId="CommentSubjectChar">
    <w:name w:val="Comment Subject Char"/>
    <w:basedOn w:val="CommentTextChar"/>
    <w:link w:val="CommentSubject"/>
    <w:uiPriority w:val="99"/>
    <w:semiHidden/>
    <w:rsid w:val="0007750A"/>
    <w:rPr>
      <w:b/>
      <w:bCs/>
      <w:sz w:val="20"/>
      <w:szCs w:val="20"/>
    </w:rPr>
  </w:style>
  <w:style w:type="paragraph" w:styleId="Revision">
    <w:name w:val="Revision"/>
    <w:hidden/>
    <w:uiPriority w:val="99"/>
    <w:semiHidden/>
    <w:rsid w:val="00E00EE7"/>
    <w:pPr>
      <w:spacing w:after="0" w:line="240" w:lineRule="auto"/>
    </w:pPr>
  </w:style>
  <w:style w:type="paragraph" w:customStyle="1" w:styleId="EndNoteBibliographyTitle">
    <w:name w:val="EndNote Bibliography Title"/>
    <w:basedOn w:val="Normal"/>
    <w:link w:val="EndNoteBibliographyTitleChar"/>
    <w:rsid w:val="00F51762"/>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F51762"/>
  </w:style>
  <w:style w:type="character" w:customStyle="1" w:styleId="EndNoteBibliographyTitleChar">
    <w:name w:val="EndNote Bibliography Title Char"/>
    <w:basedOn w:val="NoSpacingChar"/>
    <w:link w:val="EndNoteBibliographyTitle"/>
    <w:rsid w:val="00F51762"/>
    <w:rPr>
      <w:rFonts w:ascii="Calibri" w:hAnsi="Calibri" w:cs="Calibri"/>
      <w:noProof/>
    </w:rPr>
  </w:style>
  <w:style w:type="paragraph" w:customStyle="1" w:styleId="EndNoteBibliography">
    <w:name w:val="EndNote Bibliography"/>
    <w:basedOn w:val="Normal"/>
    <w:link w:val="EndNoteBibliographyChar"/>
    <w:rsid w:val="00F51762"/>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F51762"/>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3156</Words>
  <Characters>17992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12</cp:revision>
  <dcterms:created xsi:type="dcterms:W3CDTF">2020-03-12T13:48:00Z</dcterms:created>
  <dcterms:modified xsi:type="dcterms:W3CDTF">2020-03-13T12:05:00Z</dcterms:modified>
</cp:coreProperties>
</file>