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98863" w14:textId="77777777" w:rsidR="00F9352A" w:rsidRPr="00B8734A" w:rsidRDefault="00F9352A" w:rsidP="00F9352A">
      <w:pPr>
        <w:pStyle w:val="NoSpacing"/>
        <w:rPr>
          <w:rFonts w:ascii="Times New Roman" w:hAnsi="Times New Roman" w:cs="Times New Roman"/>
          <w:sz w:val="24"/>
          <w:szCs w:val="24"/>
        </w:rPr>
      </w:pPr>
      <w:r w:rsidRPr="00B8734A">
        <w:rPr>
          <w:rFonts w:ascii="Times New Roman" w:hAnsi="Times New Roman" w:cs="Times New Roman"/>
          <w:sz w:val="24"/>
          <w:szCs w:val="24"/>
        </w:rPr>
        <w:t>Authors</w:t>
      </w:r>
    </w:p>
    <w:p w14:paraId="69120A64" w14:textId="77777777" w:rsidR="00F9352A" w:rsidRPr="00E00EE7" w:rsidRDefault="00F9352A" w:rsidP="00F9352A">
      <w:pPr>
        <w:pStyle w:val="NoSpacing"/>
        <w:rPr>
          <w:rFonts w:ascii="Times New Roman" w:hAnsi="Times New Roman" w:cs="Times New Roman"/>
          <w:sz w:val="24"/>
          <w:szCs w:val="24"/>
          <w:rPrChange w:id="0" w:author="José Manuel Aburto" w:date="2020-03-12T11:24:00Z">
            <w:rPr>
              <w:rFonts w:ascii="Times New Roman" w:hAnsi="Times New Roman" w:cs="Times New Roman"/>
              <w:sz w:val="24"/>
              <w:szCs w:val="24"/>
              <w:lang w:val="es-MX"/>
            </w:rPr>
          </w:rPrChange>
        </w:rPr>
      </w:pPr>
      <w:r w:rsidRPr="00E00EE7">
        <w:rPr>
          <w:rFonts w:ascii="Times New Roman" w:hAnsi="Times New Roman" w:cs="Times New Roman"/>
          <w:sz w:val="24"/>
          <w:szCs w:val="24"/>
          <w:rPrChange w:id="1" w:author="José Manuel Aburto" w:date="2020-03-12T11:24:00Z">
            <w:rPr>
              <w:rFonts w:ascii="Times New Roman" w:hAnsi="Times New Roman" w:cs="Times New Roman"/>
              <w:sz w:val="24"/>
              <w:szCs w:val="24"/>
              <w:lang w:val="es-MX"/>
            </w:rPr>
          </w:rPrChange>
        </w:rPr>
        <w:t>José Manuel Aburto</w:t>
      </w:r>
      <w:r w:rsidR="003835B8" w:rsidRPr="00E00EE7">
        <w:rPr>
          <w:rFonts w:ascii="Times New Roman" w:hAnsi="Times New Roman" w:cs="Times New Roman"/>
          <w:sz w:val="24"/>
          <w:szCs w:val="24"/>
          <w:rPrChange w:id="2" w:author="José Manuel Aburto" w:date="2020-03-12T11:24:00Z">
            <w:rPr>
              <w:rFonts w:ascii="Times New Roman" w:hAnsi="Times New Roman" w:cs="Times New Roman"/>
              <w:sz w:val="24"/>
              <w:szCs w:val="24"/>
              <w:lang w:val="es-MX"/>
            </w:rPr>
          </w:rPrChange>
        </w:rPr>
        <w:t xml:space="preserve"> </w:t>
      </w:r>
      <w:r w:rsidRPr="00E00EE7">
        <w:rPr>
          <w:rFonts w:ascii="Times New Roman" w:hAnsi="Times New Roman" w:cs="Times New Roman"/>
          <w:sz w:val="24"/>
          <w:szCs w:val="24"/>
          <w:vertAlign w:val="superscript"/>
          <w:rPrChange w:id="3" w:author="José Manuel Aburto" w:date="2020-03-12T11:24:00Z">
            <w:rPr>
              <w:rFonts w:ascii="Times New Roman" w:hAnsi="Times New Roman" w:cs="Times New Roman"/>
              <w:sz w:val="24"/>
              <w:szCs w:val="24"/>
              <w:vertAlign w:val="superscript"/>
              <w:lang w:val="es-MX"/>
            </w:rPr>
          </w:rPrChange>
        </w:rPr>
        <w:t>a</w:t>
      </w:r>
      <w:r w:rsidR="003835B8" w:rsidRPr="00E00EE7">
        <w:rPr>
          <w:rFonts w:ascii="Times New Roman" w:hAnsi="Times New Roman" w:cs="Times New Roman"/>
          <w:sz w:val="24"/>
          <w:szCs w:val="24"/>
          <w:vertAlign w:val="superscript"/>
          <w:rPrChange w:id="4" w:author="José Manuel Aburto" w:date="2020-03-12T11:24:00Z">
            <w:rPr>
              <w:rFonts w:ascii="Times New Roman" w:hAnsi="Times New Roman" w:cs="Times New Roman"/>
              <w:sz w:val="24"/>
              <w:szCs w:val="24"/>
              <w:vertAlign w:val="superscript"/>
              <w:lang w:val="es-MX"/>
            </w:rPr>
          </w:rPrChange>
        </w:rPr>
        <w:t>,b</w:t>
      </w:r>
    </w:p>
    <w:p w14:paraId="742582A7" w14:textId="77777777" w:rsidR="00F9352A" w:rsidRPr="003835B8" w:rsidRDefault="00F9352A" w:rsidP="00F9352A">
      <w:pPr>
        <w:pStyle w:val="NoSpacing"/>
        <w:rPr>
          <w:rFonts w:ascii="Times New Roman" w:hAnsi="Times New Roman" w:cs="Times New Roman"/>
          <w:sz w:val="24"/>
          <w:szCs w:val="24"/>
          <w:lang w:val="es-MX"/>
        </w:rPr>
      </w:pPr>
      <w:r w:rsidRPr="003835B8">
        <w:rPr>
          <w:rFonts w:ascii="Times New Roman" w:hAnsi="Times New Roman" w:cs="Times New Roman"/>
          <w:sz w:val="24"/>
          <w:szCs w:val="24"/>
          <w:lang w:val="es-MX"/>
        </w:rPr>
        <w:t>Ella Fegitz</w:t>
      </w:r>
      <w:r w:rsidR="003835B8" w:rsidRPr="003835B8">
        <w:rPr>
          <w:rFonts w:ascii="Times New Roman" w:hAnsi="Times New Roman" w:cs="Times New Roman"/>
          <w:sz w:val="24"/>
          <w:szCs w:val="24"/>
          <w:lang w:val="es-MX"/>
        </w:rPr>
        <w:t xml:space="preserve"> </w:t>
      </w:r>
      <w:r w:rsidR="003835B8" w:rsidRPr="003835B8">
        <w:rPr>
          <w:rFonts w:ascii="Times New Roman" w:hAnsi="Times New Roman" w:cs="Times New Roman"/>
          <w:sz w:val="24"/>
          <w:szCs w:val="24"/>
          <w:vertAlign w:val="superscript"/>
          <w:lang w:val="es-MX"/>
        </w:rPr>
        <w:t>b,c</w:t>
      </w:r>
    </w:p>
    <w:p w14:paraId="5E124930" w14:textId="77777777" w:rsidR="00F9352A" w:rsidRPr="00E00EE7" w:rsidRDefault="00F9352A" w:rsidP="00F9352A">
      <w:pPr>
        <w:pStyle w:val="NoSpacing"/>
        <w:rPr>
          <w:rFonts w:ascii="Times New Roman" w:hAnsi="Times New Roman" w:cs="Times New Roman"/>
          <w:sz w:val="24"/>
          <w:szCs w:val="24"/>
          <w:lang w:val="es-MX"/>
          <w:rPrChange w:id="5" w:author="José Manuel Aburto" w:date="2020-03-12T11:24:00Z">
            <w:rPr>
              <w:rFonts w:ascii="Times New Roman" w:hAnsi="Times New Roman" w:cs="Times New Roman"/>
              <w:sz w:val="24"/>
              <w:szCs w:val="24"/>
            </w:rPr>
          </w:rPrChange>
        </w:rPr>
      </w:pPr>
      <w:r w:rsidRPr="00E00EE7">
        <w:rPr>
          <w:rFonts w:ascii="Times New Roman" w:hAnsi="Times New Roman" w:cs="Times New Roman"/>
          <w:sz w:val="24"/>
          <w:szCs w:val="24"/>
          <w:lang w:val="es-MX"/>
          <w:rPrChange w:id="6" w:author="José Manuel Aburto" w:date="2020-03-12T11:24:00Z">
            <w:rPr>
              <w:rFonts w:ascii="Times New Roman" w:hAnsi="Times New Roman" w:cs="Times New Roman"/>
              <w:sz w:val="24"/>
              <w:szCs w:val="24"/>
            </w:rPr>
          </w:rPrChange>
        </w:rPr>
        <w:t>Ginevra Floridi</w:t>
      </w:r>
      <w:r w:rsidR="003835B8" w:rsidRPr="00E00EE7">
        <w:rPr>
          <w:rFonts w:ascii="Times New Roman" w:hAnsi="Times New Roman" w:cs="Times New Roman"/>
          <w:sz w:val="24"/>
          <w:szCs w:val="24"/>
          <w:lang w:val="es-MX"/>
          <w:rPrChange w:id="7" w:author="José Manuel Aburto" w:date="2020-03-12T11:24:00Z">
            <w:rPr>
              <w:rFonts w:ascii="Times New Roman" w:hAnsi="Times New Roman" w:cs="Times New Roman"/>
              <w:sz w:val="24"/>
              <w:szCs w:val="24"/>
            </w:rPr>
          </w:rPrChange>
        </w:rPr>
        <w:t xml:space="preserve"> </w:t>
      </w:r>
      <w:r w:rsidR="003835B8" w:rsidRPr="00E00EE7">
        <w:rPr>
          <w:rFonts w:ascii="Times New Roman" w:hAnsi="Times New Roman" w:cs="Times New Roman"/>
          <w:sz w:val="24"/>
          <w:szCs w:val="24"/>
          <w:vertAlign w:val="superscript"/>
          <w:lang w:val="es-MX"/>
          <w:rPrChange w:id="8" w:author="José Manuel Aburto" w:date="2020-03-12T11:24:00Z">
            <w:rPr>
              <w:rFonts w:ascii="Times New Roman" w:hAnsi="Times New Roman" w:cs="Times New Roman"/>
              <w:sz w:val="24"/>
              <w:szCs w:val="24"/>
              <w:vertAlign w:val="superscript"/>
            </w:rPr>
          </w:rPrChange>
        </w:rPr>
        <w:t>d</w:t>
      </w:r>
    </w:p>
    <w:p w14:paraId="7E8E8E7A" w14:textId="77777777" w:rsidR="00F9352A" w:rsidRPr="00E00EE7" w:rsidRDefault="00F9352A" w:rsidP="00F9352A">
      <w:pPr>
        <w:pStyle w:val="NoSpacing"/>
        <w:rPr>
          <w:rFonts w:ascii="Times New Roman" w:hAnsi="Times New Roman" w:cs="Times New Roman"/>
          <w:sz w:val="24"/>
          <w:szCs w:val="24"/>
          <w:lang w:val="es-MX"/>
          <w:rPrChange w:id="9" w:author="José Manuel Aburto" w:date="2020-03-12T11:24:00Z">
            <w:rPr>
              <w:rFonts w:ascii="Times New Roman" w:hAnsi="Times New Roman" w:cs="Times New Roman"/>
              <w:sz w:val="24"/>
              <w:szCs w:val="24"/>
            </w:rPr>
          </w:rPrChange>
        </w:rPr>
      </w:pPr>
    </w:p>
    <w:p w14:paraId="3DFCC892" w14:textId="77777777" w:rsidR="003835B8" w:rsidRDefault="00F9352A" w:rsidP="00F9352A">
      <w:pPr>
        <w:pStyle w:val="NoSpacing"/>
        <w:rPr>
          <w:rFonts w:ascii="Times New Roman" w:hAnsi="Times New Roman" w:cs="Times New Roman"/>
          <w:sz w:val="24"/>
          <w:szCs w:val="24"/>
        </w:rPr>
      </w:pPr>
      <w:r w:rsidRPr="00B8734A">
        <w:rPr>
          <w:rFonts w:ascii="Times New Roman" w:hAnsi="Times New Roman" w:cs="Times New Roman"/>
          <w:sz w:val="24"/>
          <w:szCs w:val="24"/>
          <w:vertAlign w:val="superscript"/>
        </w:rPr>
        <w:t>a</w:t>
      </w:r>
      <w:r w:rsidR="003835B8">
        <w:rPr>
          <w:rFonts w:ascii="Times New Roman" w:hAnsi="Times New Roman" w:cs="Times New Roman"/>
          <w:sz w:val="24"/>
          <w:szCs w:val="24"/>
          <w:vertAlign w:val="superscript"/>
        </w:rPr>
        <w:t xml:space="preserve"> </w:t>
      </w:r>
      <w:r w:rsidRPr="00B8734A">
        <w:rPr>
          <w:rFonts w:ascii="Times New Roman" w:hAnsi="Times New Roman" w:cs="Times New Roman"/>
          <w:sz w:val="24"/>
          <w:szCs w:val="24"/>
        </w:rPr>
        <w:t>Department of Sociology &amp; Leverhulme Centre for Demographic Science, University of Oxford</w:t>
      </w:r>
      <w:r w:rsidR="003835B8">
        <w:rPr>
          <w:rFonts w:ascii="Times New Roman" w:hAnsi="Times New Roman" w:cs="Times New Roman"/>
          <w:sz w:val="24"/>
          <w:szCs w:val="24"/>
        </w:rPr>
        <w:t>.</w:t>
      </w:r>
    </w:p>
    <w:p w14:paraId="25A75265" w14:textId="77777777" w:rsidR="00F9352A" w:rsidRPr="003835B8" w:rsidRDefault="00F9352A" w:rsidP="00F9352A">
      <w:pPr>
        <w:pStyle w:val="NoSpacing"/>
        <w:rPr>
          <w:rFonts w:ascii="Times New Roman" w:hAnsi="Times New Roman" w:cs="Times New Roman"/>
          <w:sz w:val="24"/>
          <w:szCs w:val="24"/>
        </w:rPr>
      </w:pPr>
      <w:r w:rsidRPr="00B8734A">
        <w:rPr>
          <w:rFonts w:ascii="Times New Roman" w:hAnsi="Times New Roman" w:cs="Times New Roman"/>
          <w:sz w:val="24"/>
          <w:szCs w:val="24"/>
          <w:vertAlign w:val="superscript"/>
        </w:rPr>
        <w:t>b</w:t>
      </w:r>
      <w:r w:rsidR="003835B8" w:rsidRPr="003835B8">
        <w:rPr>
          <w:rFonts w:ascii="Times New Roman" w:hAnsi="Times New Roman" w:cs="Times New Roman"/>
          <w:sz w:val="24"/>
          <w:szCs w:val="24"/>
        </w:rPr>
        <w:t xml:space="preserve"> </w:t>
      </w:r>
      <w:r w:rsidR="003835B8" w:rsidRPr="00B8734A">
        <w:rPr>
          <w:rFonts w:ascii="Times New Roman" w:hAnsi="Times New Roman" w:cs="Times New Roman"/>
          <w:sz w:val="24"/>
          <w:szCs w:val="24"/>
        </w:rPr>
        <w:t>Interdisciplinary Centre on Population Dynamics, University of Southern Denmark</w:t>
      </w:r>
      <w:r w:rsidR="003835B8">
        <w:rPr>
          <w:rFonts w:ascii="Times New Roman" w:hAnsi="Times New Roman" w:cs="Times New Roman"/>
          <w:sz w:val="24"/>
          <w:szCs w:val="24"/>
        </w:rPr>
        <w:t>.</w:t>
      </w:r>
    </w:p>
    <w:p w14:paraId="1F10BFDD" w14:textId="77777777" w:rsidR="00F9352A" w:rsidRPr="003835B8" w:rsidRDefault="00F9352A" w:rsidP="00F9352A">
      <w:pPr>
        <w:pStyle w:val="NoSpacing"/>
        <w:rPr>
          <w:rFonts w:ascii="Times New Roman" w:hAnsi="Times New Roman" w:cs="Times New Roman"/>
          <w:sz w:val="24"/>
          <w:szCs w:val="24"/>
        </w:rPr>
      </w:pPr>
      <w:r w:rsidRPr="00B8734A">
        <w:rPr>
          <w:rFonts w:ascii="Times New Roman" w:hAnsi="Times New Roman" w:cs="Times New Roman"/>
          <w:sz w:val="24"/>
          <w:szCs w:val="24"/>
          <w:vertAlign w:val="superscript"/>
        </w:rPr>
        <w:t>c</w:t>
      </w:r>
      <w:r w:rsidR="003835B8" w:rsidRPr="003835B8">
        <w:rPr>
          <w:rFonts w:ascii="Times New Roman" w:hAnsi="Times New Roman" w:cs="Times New Roman"/>
          <w:sz w:val="24"/>
          <w:szCs w:val="24"/>
        </w:rPr>
        <w:t xml:space="preserve"> </w:t>
      </w:r>
      <w:r w:rsidR="003835B8">
        <w:rPr>
          <w:rFonts w:ascii="Times New Roman" w:hAnsi="Times New Roman" w:cs="Times New Roman"/>
          <w:sz w:val="24"/>
          <w:szCs w:val="24"/>
        </w:rPr>
        <w:t>Please add your affiliation accordingly.</w:t>
      </w:r>
      <w:bookmarkStart w:id="10" w:name="_GoBack"/>
      <w:bookmarkEnd w:id="10"/>
    </w:p>
    <w:p w14:paraId="609D4C96" w14:textId="7F7CFAD1" w:rsidR="003835B8" w:rsidRPr="00B8734A" w:rsidRDefault="003835B8" w:rsidP="003835B8">
      <w:pPr>
        <w:pStyle w:val="NoSpacing"/>
        <w:rPr>
          <w:rFonts w:ascii="Times New Roman" w:hAnsi="Times New Roman" w:cs="Times New Roman"/>
          <w:sz w:val="24"/>
          <w:szCs w:val="24"/>
          <w:vertAlign w:val="superscript"/>
        </w:rPr>
      </w:pPr>
      <w:r>
        <w:rPr>
          <w:rFonts w:ascii="Times New Roman" w:hAnsi="Times New Roman" w:cs="Times New Roman"/>
          <w:sz w:val="24"/>
          <w:szCs w:val="24"/>
          <w:vertAlign w:val="superscript"/>
        </w:rPr>
        <w:t>d</w:t>
      </w:r>
      <w:r w:rsidRPr="003835B8">
        <w:rPr>
          <w:rFonts w:ascii="Times New Roman" w:hAnsi="Times New Roman" w:cs="Times New Roman"/>
          <w:sz w:val="24"/>
          <w:szCs w:val="24"/>
        </w:rPr>
        <w:t xml:space="preserve"> </w:t>
      </w:r>
      <w:ins w:id="11" w:author="Ginevra Floridi" w:date="2020-03-11T15:05:00Z">
        <w:r w:rsidR="00162306">
          <w:rPr>
            <w:rFonts w:ascii="Times New Roman" w:hAnsi="Times New Roman" w:cs="Times New Roman"/>
            <w:sz w:val="24"/>
            <w:szCs w:val="24"/>
          </w:rPr>
          <w:t>Department of Global Health &amp; Social Medicine, King’s College London</w:t>
        </w:r>
      </w:ins>
      <w:r>
        <w:rPr>
          <w:rFonts w:ascii="Times New Roman" w:hAnsi="Times New Roman" w:cs="Times New Roman"/>
          <w:sz w:val="24"/>
          <w:szCs w:val="24"/>
        </w:rPr>
        <w:t>.</w:t>
      </w:r>
    </w:p>
    <w:p w14:paraId="0D900564" w14:textId="77777777" w:rsidR="00F9352A" w:rsidRPr="00B8734A" w:rsidRDefault="00F9352A" w:rsidP="00F9352A">
      <w:pPr>
        <w:pStyle w:val="NoSpacing"/>
        <w:rPr>
          <w:rFonts w:ascii="Times New Roman" w:hAnsi="Times New Roman" w:cs="Times New Roman"/>
          <w:sz w:val="24"/>
          <w:szCs w:val="24"/>
        </w:rPr>
      </w:pPr>
    </w:p>
    <w:p w14:paraId="692B7A35" w14:textId="77777777" w:rsidR="00FF0164" w:rsidRPr="00B8734A" w:rsidRDefault="007C469F" w:rsidP="00F9352A">
      <w:pPr>
        <w:pStyle w:val="NoSpacing"/>
        <w:rPr>
          <w:rFonts w:ascii="Times New Roman" w:hAnsi="Times New Roman" w:cs="Times New Roman"/>
          <w:sz w:val="24"/>
          <w:szCs w:val="24"/>
        </w:rPr>
      </w:pPr>
      <w:r w:rsidRPr="00B8734A">
        <w:rPr>
          <w:rFonts w:ascii="Times New Roman" w:hAnsi="Times New Roman" w:cs="Times New Roman"/>
          <w:b/>
          <w:bCs/>
          <w:sz w:val="24"/>
          <w:szCs w:val="24"/>
        </w:rPr>
        <w:t>Recent exceptions of reductions in lifespan inequality</w:t>
      </w:r>
      <w:r w:rsidR="003C5D82" w:rsidRPr="00B8734A">
        <w:rPr>
          <w:rFonts w:ascii="Times New Roman" w:hAnsi="Times New Roman" w:cs="Times New Roman"/>
          <w:sz w:val="24"/>
          <w:szCs w:val="24"/>
        </w:rPr>
        <w:t xml:space="preserve"> [Let’s do title at the end depending on how this evolves</w:t>
      </w:r>
      <w:r w:rsidR="00F9352A" w:rsidRPr="00B8734A">
        <w:rPr>
          <w:rFonts w:ascii="Times New Roman" w:hAnsi="Times New Roman" w:cs="Times New Roman"/>
          <w:sz w:val="24"/>
          <w:szCs w:val="24"/>
        </w:rPr>
        <w:t>, suggestions are welcome]</w:t>
      </w:r>
    </w:p>
    <w:p w14:paraId="43FC3BE3" w14:textId="77777777" w:rsidR="00F9352A" w:rsidRPr="00B8734A" w:rsidRDefault="00F9352A" w:rsidP="00F9352A">
      <w:pPr>
        <w:pStyle w:val="NoSpacing"/>
        <w:rPr>
          <w:rFonts w:ascii="Times New Roman" w:hAnsi="Times New Roman" w:cs="Times New Roman"/>
          <w:sz w:val="24"/>
          <w:szCs w:val="24"/>
        </w:rPr>
      </w:pPr>
    </w:p>
    <w:p w14:paraId="3E925E3D" w14:textId="77777777" w:rsidR="00F9352A" w:rsidRPr="00B8734A" w:rsidRDefault="00900693" w:rsidP="00F9352A">
      <w:pPr>
        <w:pStyle w:val="NoSpacing"/>
        <w:rPr>
          <w:rFonts w:ascii="Times New Roman" w:hAnsi="Times New Roman" w:cs="Times New Roman"/>
          <w:sz w:val="24"/>
          <w:szCs w:val="24"/>
        </w:rPr>
      </w:pPr>
      <w:r w:rsidRPr="00B8734A">
        <w:rPr>
          <w:rFonts w:ascii="Times New Roman" w:hAnsi="Times New Roman" w:cs="Times New Roman"/>
          <w:sz w:val="24"/>
          <w:szCs w:val="24"/>
        </w:rPr>
        <w:t>Main text [1000 words]</w:t>
      </w:r>
    </w:p>
    <w:p w14:paraId="10361DC9" w14:textId="77777777" w:rsidR="00F9352A" w:rsidRDefault="00F9352A" w:rsidP="00F9352A">
      <w:pPr>
        <w:pStyle w:val="NoSpacing"/>
        <w:rPr>
          <w:ins w:id="12" w:author="Ginevra Floridi" w:date="2020-03-11T17:24:00Z"/>
          <w:rFonts w:ascii="Times New Roman" w:hAnsi="Times New Roman" w:cs="Times New Roman"/>
          <w:sz w:val="24"/>
          <w:szCs w:val="24"/>
        </w:rPr>
      </w:pPr>
    </w:p>
    <w:p w14:paraId="468A1DFE" w14:textId="77777777" w:rsidR="0007750A" w:rsidRDefault="0007750A" w:rsidP="00F9352A">
      <w:pPr>
        <w:pStyle w:val="NoSpacing"/>
        <w:rPr>
          <w:ins w:id="13" w:author="Ginevra Floridi" w:date="2020-03-11T17:24:00Z"/>
          <w:rFonts w:ascii="Times New Roman" w:hAnsi="Times New Roman" w:cs="Times New Roman"/>
          <w:sz w:val="24"/>
          <w:szCs w:val="24"/>
        </w:rPr>
      </w:pPr>
    </w:p>
    <w:p w14:paraId="3BAD8432" w14:textId="77777777" w:rsidR="0007750A" w:rsidRDefault="0007750A" w:rsidP="00F9352A">
      <w:pPr>
        <w:pStyle w:val="NoSpacing"/>
        <w:rPr>
          <w:ins w:id="14" w:author="Ginevra Floridi" w:date="2020-03-11T17:24:00Z"/>
          <w:rFonts w:ascii="Times New Roman" w:hAnsi="Times New Roman" w:cs="Times New Roman"/>
          <w:sz w:val="24"/>
          <w:szCs w:val="24"/>
        </w:rPr>
      </w:pPr>
    </w:p>
    <w:p w14:paraId="0AB553B9" w14:textId="23B1650A" w:rsidR="0007750A" w:rsidRPr="00DE0AA2" w:rsidRDefault="0007750A" w:rsidP="00F9352A">
      <w:pPr>
        <w:pStyle w:val="NoSpacing"/>
        <w:rPr>
          <w:ins w:id="15" w:author="Ginevra Floridi" w:date="2020-03-11T17:24:00Z"/>
          <w:rFonts w:ascii="Times New Roman" w:hAnsi="Times New Roman" w:cs="Times New Roman"/>
          <w:b/>
          <w:sz w:val="24"/>
          <w:szCs w:val="24"/>
        </w:rPr>
      </w:pPr>
      <w:ins w:id="16" w:author="Ginevra Floridi" w:date="2020-03-11T17:24:00Z">
        <w:r w:rsidRPr="00DE0AA2">
          <w:rPr>
            <w:rFonts w:ascii="Times New Roman" w:hAnsi="Times New Roman" w:cs="Times New Roman"/>
            <w:b/>
            <w:sz w:val="24"/>
            <w:szCs w:val="24"/>
          </w:rPr>
          <w:t xml:space="preserve">Life expectancy and lifespan </w:t>
        </w:r>
      </w:ins>
      <w:ins w:id="17" w:author="Ginevra Floridi" w:date="2020-03-12T09:36:00Z">
        <w:r w:rsidR="00640846">
          <w:rPr>
            <w:rFonts w:ascii="Times New Roman" w:hAnsi="Times New Roman" w:cs="Times New Roman"/>
            <w:b/>
            <w:sz w:val="24"/>
            <w:szCs w:val="24"/>
          </w:rPr>
          <w:t>in</w:t>
        </w:r>
      </w:ins>
      <w:commentRangeStart w:id="18"/>
      <w:ins w:id="19" w:author="Ginevra Floridi" w:date="2020-03-11T17:24:00Z">
        <w:r w:rsidRPr="00DE0AA2">
          <w:rPr>
            <w:rFonts w:ascii="Times New Roman" w:hAnsi="Times New Roman" w:cs="Times New Roman"/>
            <w:b/>
            <w:sz w:val="24"/>
            <w:szCs w:val="24"/>
          </w:rPr>
          <w:t>equality</w:t>
        </w:r>
      </w:ins>
      <w:commentRangeEnd w:id="18"/>
      <w:ins w:id="20" w:author="Ginevra Floridi" w:date="2020-03-11T17:25:00Z">
        <w:r w:rsidRPr="00DE0AA2">
          <w:rPr>
            <w:rStyle w:val="CommentReference"/>
            <w:b/>
          </w:rPr>
          <w:commentReference w:id="18"/>
        </w:r>
      </w:ins>
    </w:p>
    <w:p w14:paraId="6959A6B6" w14:textId="77777777" w:rsidR="0007750A" w:rsidRPr="00B8734A" w:rsidRDefault="0007750A" w:rsidP="00F9352A">
      <w:pPr>
        <w:pStyle w:val="NoSpacing"/>
        <w:rPr>
          <w:rFonts w:ascii="Times New Roman" w:hAnsi="Times New Roman" w:cs="Times New Roman"/>
          <w:sz w:val="24"/>
          <w:szCs w:val="24"/>
        </w:rPr>
      </w:pPr>
    </w:p>
    <w:p w14:paraId="59F350AC" w14:textId="2F57AA1E" w:rsidR="00DE0AA2" w:rsidRDefault="00FF0164" w:rsidP="00DE0AA2">
      <w:pPr>
        <w:pStyle w:val="NoSpacing"/>
        <w:rPr>
          <w:ins w:id="21" w:author="Ginevra Floridi" w:date="2020-03-11T17:29:00Z"/>
          <w:rFonts w:ascii="Times New Roman" w:hAnsi="Times New Roman" w:cs="Times New Roman"/>
          <w:sz w:val="24"/>
          <w:szCs w:val="24"/>
        </w:rPr>
      </w:pPr>
      <w:del w:id="22" w:author="Ginevra Floridi" w:date="2020-03-11T17:30:00Z">
        <w:r w:rsidRPr="00B8734A" w:rsidDel="00DE0AA2">
          <w:rPr>
            <w:rFonts w:ascii="Times New Roman" w:hAnsi="Times New Roman" w:cs="Times New Roman"/>
            <w:sz w:val="24"/>
            <w:szCs w:val="24"/>
          </w:rPr>
          <w:delText>Giving people equitable opportunities</w:delText>
        </w:r>
        <w:r w:rsidR="003C0458" w:rsidDel="00DE0AA2">
          <w:rPr>
            <w:rFonts w:ascii="Times New Roman" w:hAnsi="Times New Roman" w:cs="Times New Roman"/>
            <w:sz w:val="24"/>
            <w:szCs w:val="24"/>
          </w:rPr>
          <w:delText xml:space="preserve"> to live</w:delText>
        </w:r>
        <w:r w:rsidRPr="00B8734A" w:rsidDel="00DE0AA2">
          <w:rPr>
            <w:rFonts w:ascii="Times New Roman" w:hAnsi="Times New Roman" w:cs="Times New Roman"/>
            <w:sz w:val="24"/>
            <w:szCs w:val="24"/>
          </w:rPr>
          <w:delText xml:space="preserve"> is a</w:delText>
        </w:r>
        <w:r w:rsidR="00722AFD" w:rsidRPr="00B8734A" w:rsidDel="00DE0AA2">
          <w:rPr>
            <w:rFonts w:ascii="Times New Roman" w:hAnsi="Times New Roman" w:cs="Times New Roman"/>
            <w:sz w:val="24"/>
            <w:szCs w:val="24"/>
          </w:rPr>
          <w:delText xml:space="preserve"> fundamental</w:delText>
        </w:r>
        <w:r w:rsidRPr="00B8734A" w:rsidDel="00DE0AA2">
          <w:rPr>
            <w:rFonts w:ascii="Times New Roman" w:hAnsi="Times New Roman" w:cs="Times New Roman"/>
            <w:sz w:val="24"/>
            <w:szCs w:val="24"/>
          </w:rPr>
          <w:delText xml:space="preserve"> goal</w:delText>
        </w:r>
        <w:r w:rsidR="004A625B" w:rsidRPr="00B8734A" w:rsidDel="00DE0AA2">
          <w:rPr>
            <w:rFonts w:ascii="Times New Roman" w:hAnsi="Times New Roman" w:cs="Times New Roman"/>
            <w:sz w:val="24"/>
            <w:szCs w:val="24"/>
          </w:rPr>
          <w:delText xml:space="preserve"> of</w:delText>
        </w:r>
        <w:r w:rsidR="00722AFD" w:rsidRPr="00B8734A" w:rsidDel="00DE0AA2">
          <w:rPr>
            <w:rFonts w:ascii="Times New Roman" w:hAnsi="Times New Roman" w:cs="Times New Roman"/>
            <w:sz w:val="24"/>
            <w:szCs w:val="24"/>
          </w:rPr>
          <w:delText xml:space="preserve"> </w:delText>
        </w:r>
        <w:r w:rsidR="004A625B" w:rsidRPr="00B8734A" w:rsidDel="00DE0AA2">
          <w:rPr>
            <w:rFonts w:ascii="Times New Roman" w:hAnsi="Times New Roman" w:cs="Times New Roman"/>
            <w:sz w:val="24"/>
            <w:szCs w:val="24"/>
          </w:rPr>
          <w:delText>e</w:delText>
        </w:r>
        <w:r w:rsidR="00722AFD" w:rsidRPr="00B8734A" w:rsidDel="00DE0AA2">
          <w:rPr>
            <w:rFonts w:ascii="Times New Roman" w:hAnsi="Times New Roman" w:cs="Times New Roman"/>
            <w:sz w:val="24"/>
            <w:szCs w:val="24"/>
          </w:rPr>
          <w:delText xml:space="preserve">very </w:delText>
        </w:r>
        <w:r w:rsidR="004A625B" w:rsidRPr="00B8734A" w:rsidDel="00DE0AA2">
          <w:rPr>
            <w:rFonts w:ascii="Times New Roman" w:hAnsi="Times New Roman" w:cs="Times New Roman"/>
            <w:sz w:val="24"/>
            <w:szCs w:val="24"/>
          </w:rPr>
          <w:delText>country</w:delText>
        </w:r>
        <w:r w:rsidR="00722AFD" w:rsidRPr="00B8734A" w:rsidDel="00DE0AA2">
          <w:rPr>
            <w:rFonts w:ascii="Times New Roman" w:hAnsi="Times New Roman" w:cs="Times New Roman"/>
            <w:sz w:val="24"/>
            <w:szCs w:val="24"/>
          </w:rPr>
          <w:delText>.</w:delText>
        </w:r>
        <w:r w:rsidR="004A625B" w:rsidRPr="00B8734A" w:rsidDel="00DE0AA2">
          <w:rPr>
            <w:rFonts w:ascii="Times New Roman" w:hAnsi="Times New Roman" w:cs="Times New Roman"/>
            <w:sz w:val="24"/>
            <w:szCs w:val="24"/>
          </w:rPr>
          <w:delText xml:space="preserve"> </w:delText>
        </w:r>
      </w:del>
      <w:ins w:id="23" w:author="Ginevra Floridi" w:date="2020-03-11T17:29:00Z">
        <w:r w:rsidR="00DE0AA2">
          <w:rPr>
            <w:rFonts w:ascii="Times New Roman" w:hAnsi="Times New Roman" w:cs="Times New Roman"/>
            <w:sz w:val="24"/>
            <w:szCs w:val="24"/>
          </w:rPr>
          <w:t xml:space="preserve">Improvements in life expectancy have long been a fundamental goal of every country, and the past century has witnessed exceptional progress in reducing mortality </w:t>
        </w:r>
        <w:commentRangeStart w:id="24"/>
        <w:r w:rsidR="00DE0AA2" w:rsidRPr="00DE0AA2">
          <w:rPr>
            <w:rFonts w:ascii="Times New Roman" w:hAnsi="Times New Roman" w:cs="Times New Roman"/>
            <w:sz w:val="24"/>
            <w:szCs w:val="24"/>
            <w:highlight w:val="yellow"/>
            <w:rPrChange w:id="25" w:author="Ginevra Floridi" w:date="2020-03-11T17:30:00Z">
              <w:rPr>
                <w:rFonts w:ascii="Times New Roman" w:hAnsi="Times New Roman" w:cs="Times New Roman"/>
                <w:sz w:val="24"/>
                <w:szCs w:val="24"/>
              </w:rPr>
            </w:rPrChange>
          </w:rPr>
          <w:t xml:space="preserve">(Italian example, but </w:t>
        </w:r>
      </w:ins>
      <w:ins w:id="26" w:author="Ginevra Floridi" w:date="2020-03-11T17:30:00Z">
        <w:r w:rsidR="00DE0AA2" w:rsidRPr="00DE0AA2">
          <w:rPr>
            <w:rFonts w:ascii="Times New Roman" w:hAnsi="Times New Roman" w:cs="Times New Roman"/>
            <w:sz w:val="24"/>
            <w:szCs w:val="24"/>
            <w:highlight w:val="yellow"/>
            <w:rPrChange w:id="27" w:author="Ginevra Floridi" w:date="2020-03-11T17:30:00Z">
              <w:rPr>
                <w:rFonts w:ascii="Times New Roman" w:hAnsi="Times New Roman" w:cs="Times New Roman"/>
                <w:sz w:val="24"/>
                <w:szCs w:val="24"/>
              </w:rPr>
            </w:rPrChange>
          </w:rPr>
          <w:t>shorter?</w:t>
        </w:r>
      </w:ins>
      <w:ins w:id="28" w:author="Ginevra Floridi" w:date="2020-03-11T17:29:00Z">
        <w:r w:rsidR="00DE0AA2" w:rsidRPr="00DE0AA2">
          <w:rPr>
            <w:rFonts w:ascii="Times New Roman" w:hAnsi="Times New Roman" w:cs="Times New Roman"/>
            <w:sz w:val="24"/>
            <w:szCs w:val="24"/>
            <w:highlight w:val="yellow"/>
            <w:rPrChange w:id="29" w:author="Ginevra Floridi" w:date="2020-03-11T17:30:00Z">
              <w:rPr>
                <w:rFonts w:ascii="Times New Roman" w:hAnsi="Times New Roman" w:cs="Times New Roman"/>
                <w:sz w:val="24"/>
                <w:szCs w:val="24"/>
              </w:rPr>
            </w:rPrChange>
          </w:rPr>
          <w:t>)</w:t>
        </w:r>
      </w:ins>
      <w:commentRangeEnd w:id="24"/>
      <w:ins w:id="30" w:author="Ginevra Floridi" w:date="2020-03-12T09:38:00Z">
        <w:r w:rsidR="00640846">
          <w:rPr>
            <w:rStyle w:val="CommentReference"/>
          </w:rPr>
          <w:commentReference w:id="24"/>
        </w:r>
      </w:ins>
      <w:ins w:id="31" w:author="Ginevra Floridi" w:date="2020-03-11T17:29:00Z">
        <w:r w:rsidR="00DE0AA2">
          <w:rPr>
            <w:rFonts w:ascii="Times New Roman" w:hAnsi="Times New Roman" w:cs="Times New Roman"/>
            <w:sz w:val="24"/>
            <w:szCs w:val="24"/>
          </w:rPr>
          <w:t xml:space="preserve">. </w:t>
        </w:r>
      </w:ins>
    </w:p>
    <w:p w14:paraId="07215069" w14:textId="5DE3D6BF" w:rsidR="003C5D82" w:rsidRDefault="004A625B" w:rsidP="00F9352A">
      <w:pPr>
        <w:pStyle w:val="NoSpacing"/>
        <w:rPr>
          <w:rFonts w:ascii="Times New Roman" w:hAnsi="Times New Roman" w:cs="Times New Roman"/>
          <w:sz w:val="24"/>
          <w:szCs w:val="24"/>
        </w:rPr>
      </w:pPr>
      <w:del w:id="32" w:author="Ginevra Floridi" w:date="2020-03-11T17:26:00Z">
        <w:r w:rsidRPr="00B8734A" w:rsidDel="00DE0AA2">
          <w:rPr>
            <w:rFonts w:ascii="Times New Roman" w:hAnsi="Times New Roman" w:cs="Times New Roman"/>
            <w:sz w:val="24"/>
            <w:szCs w:val="24"/>
          </w:rPr>
          <w:delText xml:space="preserve">In 1872, 23% of newborns </w:delText>
        </w:r>
        <w:r w:rsidR="00EB1DCA" w:rsidRPr="00B8734A" w:rsidDel="00DE0AA2">
          <w:rPr>
            <w:rFonts w:ascii="Times New Roman" w:hAnsi="Times New Roman" w:cs="Times New Roman"/>
            <w:sz w:val="24"/>
            <w:szCs w:val="24"/>
          </w:rPr>
          <w:delText>in Italy died before their first birthday and less than 5% of them were expected to</w:delText>
        </w:r>
        <w:r w:rsidR="00EC422A" w:rsidRPr="00B8734A" w:rsidDel="00DE0AA2">
          <w:rPr>
            <w:rFonts w:ascii="Times New Roman" w:hAnsi="Times New Roman" w:cs="Times New Roman"/>
            <w:sz w:val="24"/>
            <w:szCs w:val="24"/>
          </w:rPr>
          <w:delText xml:space="preserve"> reach the age of 80 years</w:delText>
        </w:r>
        <w:r w:rsidR="00EB1DCA" w:rsidRPr="00B8734A" w:rsidDel="00DE0AA2">
          <w:rPr>
            <w:rFonts w:ascii="Times New Roman" w:hAnsi="Times New Roman" w:cs="Times New Roman"/>
            <w:sz w:val="24"/>
            <w:szCs w:val="24"/>
          </w:rPr>
          <w:delText>. In contrast</w:delText>
        </w:r>
        <w:r w:rsidR="00EC422A" w:rsidRPr="00B8734A" w:rsidDel="00DE0AA2">
          <w:rPr>
            <w:rFonts w:ascii="Times New Roman" w:hAnsi="Times New Roman" w:cs="Times New Roman"/>
            <w:sz w:val="24"/>
            <w:szCs w:val="24"/>
          </w:rPr>
          <w:delText xml:space="preserve">, </w:delText>
        </w:r>
        <w:r w:rsidR="00EB1DCA" w:rsidRPr="00B8734A" w:rsidDel="00DE0AA2">
          <w:rPr>
            <w:rFonts w:ascii="Times New Roman" w:hAnsi="Times New Roman" w:cs="Times New Roman"/>
            <w:sz w:val="24"/>
            <w:szCs w:val="24"/>
          </w:rPr>
          <w:delText xml:space="preserve">99.7% </w:delText>
        </w:r>
        <w:r w:rsidR="00636C9C" w:rsidDel="00DE0AA2">
          <w:rPr>
            <w:rFonts w:ascii="Times New Roman" w:hAnsi="Times New Roman" w:cs="Times New Roman"/>
            <w:sz w:val="24"/>
            <w:szCs w:val="24"/>
          </w:rPr>
          <w:delText xml:space="preserve">of </w:delText>
        </w:r>
        <w:r w:rsidR="00EB1DCA" w:rsidRPr="00B8734A" w:rsidDel="00DE0AA2">
          <w:rPr>
            <w:rFonts w:ascii="Times New Roman" w:hAnsi="Times New Roman" w:cs="Times New Roman"/>
            <w:sz w:val="24"/>
            <w:szCs w:val="24"/>
          </w:rPr>
          <w:delText>babies born in 2017 survived to their first birthday and over</w:delText>
        </w:r>
        <w:r w:rsidR="00EC422A" w:rsidRPr="00B8734A" w:rsidDel="00DE0AA2">
          <w:rPr>
            <w:rFonts w:ascii="Times New Roman" w:hAnsi="Times New Roman" w:cs="Times New Roman"/>
            <w:sz w:val="24"/>
            <w:szCs w:val="24"/>
          </w:rPr>
          <w:delText xml:space="preserve"> 60% of them are expected to be alive in 2100. This exceptional progress on reducing mortality has </w:delText>
        </w:r>
        <w:r w:rsidR="00231900" w:rsidRPr="00B8734A" w:rsidDel="00DE0AA2">
          <w:rPr>
            <w:rFonts w:ascii="Times New Roman" w:hAnsi="Times New Roman" w:cs="Times New Roman"/>
            <w:sz w:val="24"/>
            <w:szCs w:val="24"/>
          </w:rPr>
          <w:delText>meant that life expectancy at birth, one of the most common metrics to monitor health of a country, increased more than 53 years from</w:delText>
        </w:r>
        <w:r w:rsidR="00DE7E18" w:rsidDel="00DE0AA2">
          <w:rPr>
            <w:rFonts w:ascii="Times New Roman" w:hAnsi="Times New Roman" w:cs="Times New Roman"/>
            <w:sz w:val="24"/>
            <w:szCs w:val="24"/>
          </w:rPr>
          <w:delText xml:space="preserve"> levels below</w:delText>
        </w:r>
        <w:r w:rsidR="008247B4" w:rsidDel="00DE0AA2">
          <w:rPr>
            <w:rFonts w:ascii="Times New Roman" w:hAnsi="Times New Roman" w:cs="Times New Roman"/>
            <w:sz w:val="24"/>
            <w:szCs w:val="24"/>
          </w:rPr>
          <w:delText xml:space="preserve"> 30 </w:delText>
        </w:r>
        <w:r w:rsidR="00231900" w:rsidRPr="00B8734A" w:rsidDel="00DE0AA2">
          <w:rPr>
            <w:rFonts w:ascii="Times New Roman" w:hAnsi="Times New Roman" w:cs="Times New Roman"/>
            <w:sz w:val="24"/>
            <w:szCs w:val="24"/>
          </w:rPr>
          <w:delText>years to almost 83 years</w:delText>
        </w:r>
        <w:r w:rsidR="008247B4" w:rsidDel="00DE0AA2">
          <w:rPr>
            <w:rFonts w:ascii="Times New Roman" w:hAnsi="Times New Roman" w:cs="Times New Roman"/>
            <w:sz w:val="24"/>
            <w:szCs w:val="24"/>
          </w:rPr>
          <w:delText xml:space="preserve"> </w:delText>
        </w:r>
        <w:r w:rsidR="00363BDB" w:rsidDel="00DE0AA2">
          <w:rPr>
            <w:rFonts w:ascii="Times New Roman" w:hAnsi="Times New Roman" w:cs="Times New Roman"/>
            <w:sz w:val="24"/>
            <w:szCs w:val="24"/>
          </w:rPr>
          <w:delText xml:space="preserve">over the last one and </w:delText>
        </w:r>
        <w:r w:rsidR="005A0A5D" w:rsidDel="00DE0AA2">
          <w:rPr>
            <w:rFonts w:ascii="Times New Roman" w:hAnsi="Times New Roman" w:cs="Times New Roman"/>
            <w:sz w:val="24"/>
            <w:szCs w:val="24"/>
          </w:rPr>
          <w:delText xml:space="preserve">a </w:delText>
        </w:r>
        <w:r w:rsidR="00363BDB" w:rsidDel="00DE0AA2">
          <w:rPr>
            <w:rFonts w:ascii="Times New Roman" w:hAnsi="Times New Roman" w:cs="Times New Roman"/>
            <w:sz w:val="24"/>
            <w:szCs w:val="24"/>
          </w:rPr>
          <w:delText>half cent</w:delText>
        </w:r>
        <w:r w:rsidR="008247B4" w:rsidDel="00DE0AA2">
          <w:rPr>
            <w:rFonts w:ascii="Times New Roman" w:hAnsi="Times New Roman" w:cs="Times New Roman"/>
            <w:sz w:val="24"/>
            <w:szCs w:val="24"/>
          </w:rPr>
          <w:delText>uries</w:delText>
        </w:r>
        <w:r w:rsidR="00231900" w:rsidRPr="00B8734A" w:rsidDel="00DE0AA2">
          <w:rPr>
            <w:rFonts w:ascii="Times New Roman" w:hAnsi="Times New Roman" w:cs="Times New Roman"/>
            <w:sz w:val="24"/>
            <w:szCs w:val="24"/>
          </w:rPr>
          <w:delText xml:space="preserve">. </w:delText>
        </w:r>
      </w:del>
      <w:r w:rsidR="008247B4">
        <w:rPr>
          <w:rFonts w:ascii="Times New Roman" w:hAnsi="Times New Roman" w:cs="Times New Roman"/>
          <w:sz w:val="24"/>
          <w:szCs w:val="24"/>
        </w:rPr>
        <w:t>A</w:t>
      </w:r>
      <w:ins w:id="33" w:author="Ginevra Floridi" w:date="2020-03-11T17:31:00Z">
        <w:r w:rsidR="00DE0AA2">
          <w:rPr>
            <w:rFonts w:ascii="Times New Roman" w:hAnsi="Times New Roman" w:cs="Times New Roman"/>
            <w:sz w:val="24"/>
            <w:szCs w:val="24"/>
          </w:rPr>
          <w:t xml:space="preserve"> </w:t>
        </w:r>
      </w:ins>
      <w:del w:id="34" w:author="Ginevra Floridi" w:date="2020-03-11T18:42:00Z">
        <w:r w:rsidR="008247B4" w:rsidDel="00CE4FCC">
          <w:rPr>
            <w:rFonts w:ascii="Times New Roman" w:hAnsi="Times New Roman" w:cs="Times New Roman"/>
            <w:sz w:val="24"/>
            <w:szCs w:val="24"/>
          </w:rPr>
          <w:delText xml:space="preserve"> </w:delText>
        </w:r>
      </w:del>
      <w:r w:rsidR="008247B4">
        <w:rPr>
          <w:rFonts w:ascii="Times New Roman" w:hAnsi="Times New Roman" w:cs="Times New Roman"/>
          <w:sz w:val="24"/>
          <w:szCs w:val="24"/>
        </w:rPr>
        <w:t xml:space="preserve">crucial question with social and public health implications for </w:t>
      </w:r>
      <w:r w:rsidR="000E095C">
        <w:rPr>
          <w:rFonts w:ascii="Times New Roman" w:hAnsi="Times New Roman" w:cs="Times New Roman"/>
          <w:sz w:val="24"/>
          <w:szCs w:val="24"/>
        </w:rPr>
        <w:t xml:space="preserve">demographers and </w:t>
      </w:r>
      <w:r w:rsidR="008247B4">
        <w:rPr>
          <w:rFonts w:ascii="Times New Roman" w:hAnsi="Times New Roman" w:cs="Times New Roman"/>
          <w:sz w:val="24"/>
          <w:szCs w:val="24"/>
        </w:rPr>
        <w:t xml:space="preserve">policy makers is </w:t>
      </w:r>
      <w:r w:rsidR="00F9352A" w:rsidRPr="00B8734A">
        <w:rPr>
          <w:rFonts w:ascii="Times New Roman" w:hAnsi="Times New Roman" w:cs="Times New Roman"/>
          <w:sz w:val="24"/>
          <w:szCs w:val="24"/>
        </w:rPr>
        <w:t xml:space="preserve">how evenly shared these improvements </w:t>
      </w:r>
      <w:ins w:id="35" w:author="Ginevra Floridi" w:date="2020-03-11T17:31:00Z">
        <w:r w:rsidR="00DE0AA2">
          <w:rPr>
            <w:rFonts w:ascii="Times New Roman" w:hAnsi="Times New Roman" w:cs="Times New Roman"/>
            <w:sz w:val="24"/>
            <w:szCs w:val="24"/>
          </w:rPr>
          <w:t xml:space="preserve">are </w:t>
        </w:r>
      </w:ins>
      <w:r w:rsidR="008247B4">
        <w:rPr>
          <w:rFonts w:ascii="Times New Roman" w:hAnsi="Times New Roman" w:cs="Times New Roman"/>
          <w:sz w:val="24"/>
          <w:szCs w:val="24"/>
        </w:rPr>
        <w:t>among individuals</w:t>
      </w:r>
      <w:del w:id="36" w:author="Ginevra Floridi" w:date="2020-03-11T17:31:00Z">
        <w:r w:rsidR="000E095C" w:rsidDel="00DE0AA2">
          <w:rPr>
            <w:rFonts w:ascii="Times New Roman" w:hAnsi="Times New Roman" w:cs="Times New Roman"/>
            <w:sz w:val="24"/>
            <w:szCs w:val="24"/>
          </w:rPr>
          <w:delText xml:space="preserve"> are</w:delText>
        </w:r>
      </w:del>
      <w:r w:rsidR="000E095C">
        <w:rPr>
          <w:rFonts w:ascii="Times New Roman" w:hAnsi="Times New Roman" w:cs="Times New Roman"/>
          <w:sz w:val="24"/>
          <w:szCs w:val="24"/>
        </w:rPr>
        <w:t>.</w:t>
      </w:r>
      <w:r w:rsidR="00F9352A" w:rsidRPr="00B8734A">
        <w:rPr>
          <w:rFonts w:ascii="Times New Roman" w:hAnsi="Times New Roman" w:cs="Times New Roman"/>
          <w:sz w:val="24"/>
          <w:szCs w:val="24"/>
        </w:rPr>
        <w:t xml:space="preserve"> </w:t>
      </w:r>
    </w:p>
    <w:p w14:paraId="24167BF3" w14:textId="77777777" w:rsidR="003835B8" w:rsidRPr="00B8734A" w:rsidRDefault="003835B8" w:rsidP="00F9352A">
      <w:pPr>
        <w:pStyle w:val="NoSpacing"/>
        <w:rPr>
          <w:rFonts w:ascii="Times New Roman" w:hAnsi="Times New Roman" w:cs="Times New Roman"/>
          <w:sz w:val="24"/>
          <w:szCs w:val="24"/>
        </w:rPr>
      </w:pPr>
    </w:p>
    <w:p w14:paraId="0D9DEEC6" w14:textId="42A19336" w:rsidR="001A6C1C" w:rsidRDefault="00231900" w:rsidP="00F9352A">
      <w:pPr>
        <w:pStyle w:val="NoSpacing"/>
        <w:rPr>
          <w:rFonts w:ascii="Times New Roman" w:hAnsi="Times New Roman" w:cs="Times New Roman"/>
          <w:sz w:val="24"/>
          <w:szCs w:val="24"/>
        </w:rPr>
      </w:pPr>
      <w:r w:rsidRPr="00B8734A">
        <w:rPr>
          <w:rFonts w:ascii="Times New Roman" w:hAnsi="Times New Roman" w:cs="Times New Roman"/>
          <w:sz w:val="24"/>
          <w:szCs w:val="24"/>
        </w:rPr>
        <w:t xml:space="preserve">Life expectancy </w:t>
      </w:r>
      <w:del w:id="37" w:author="Ginevra Floridi" w:date="2020-03-11T17:31:00Z">
        <w:r w:rsidRPr="00B8734A" w:rsidDel="00DE0AA2">
          <w:rPr>
            <w:rFonts w:ascii="Times New Roman" w:hAnsi="Times New Roman" w:cs="Times New Roman"/>
            <w:sz w:val="24"/>
            <w:szCs w:val="24"/>
          </w:rPr>
          <w:delText>is a metric of</w:delText>
        </w:r>
      </w:del>
      <w:ins w:id="38" w:author="Ginevra Floridi" w:date="2020-03-12T09:12:00Z">
        <w:r w:rsidR="00640846">
          <w:rPr>
            <w:rFonts w:ascii="Times New Roman" w:hAnsi="Times New Roman" w:cs="Times New Roman"/>
            <w:sz w:val="24"/>
            <w:szCs w:val="24"/>
          </w:rPr>
          <w:t>is a measure of</w:t>
        </w:r>
      </w:ins>
      <w:r w:rsidRPr="00B8734A">
        <w:rPr>
          <w:rFonts w:ascii="Times New Roman" w:hAnsi="Times New Roman" w:cs="Times New Roman"/>
          <w:sz w:val="24"/>
          <w:szCs w:val="24"/>
        </w:rPr>
        <w:t xml:space="preserve"> </w:t>
      </w:r>
      <w:ins w:id="39" w:author="Ginevra Floridi" w:date="2020-03-11T17:33:00Z">
        <w:r w:rsidR="00DE0AA2">
          <w:rPr>
            <w:rFonts w:ascii="Times New Roman" w:hAnsi="Times New Roman" w:cs="Times New Roman"/>
            <w:sz w:val="24"/>
            <w:szCs w:val="24"/>
          </w:rPr>
          <w:t xml:space="preserve">the </w:t>
        </w:r>
      </w:ins>
      <w:r w:rsidR="000E095C">
        <w:rPr>
          <w:rFonts w:ascii="Times New Roman" w:hAnsi="Times New Roman" w:cs="Times New Roman"/>
          <w:sz w:val="24"/>
          <w:szCs w:val="24"/>
        </w:rPr>
        <w:t>mean level</w:t>
      </w:r>
      <w:del w:id="40" w:author="Ginevra Floridi" w:date="2020-03-11T17:33:00Z">
        <w:r w:rsidR="000E095C" w:rsidDel="00DE0AA2">
          <w:rPr>
            <w:rFonts w:ascii="Times New Roman" w:hAnsi="Times New Roman" w:cs="Times New Roman"/>
            <w:sz w:val="24"/>
            <w:szCs w:val="24"/>
          </w:rPr>
          <w:delText>s</w:delText>
        </w:r>
      </w:del>
      <w:r w:rsidR="000E095C">
        <w:rPr>
          <w:rFonts w:ascii="Times New Roman" w:hAnsi="Times New Roman" w:cs="Times New Roman"/>
          <w:sz w:val="24"/>
          <w:szCs w:val="24"/>
        </w:rPr>
        <w:t xml:space="preserve"> of</w:t>
      </w:r>
      <w:r w:rsidRPr="00B8734A">
        <w:rPr>
          <w:rFonts w:ascii="Times New Roman" w:hAnsi="Times New Roman" w:cs="Times New Roman"/>
          <w:sz w:val="24"/>
          <w:szCs w:val="24"/>
        </w:rPr>
        <w:t xml:space="preserve"> mortality. It expresses the average </w:t>
      </w:r>
      <w:ins w:id="41" w:author="Ginevra Floridi" w:date="2020-03-11T17:33:00Z">
        <w:r w:rsidR="00DE0AA2">
          <w:rPr>
            <w:rFonts w:ascii="Times New Roman" w:hAnsi="Times New Roman" w:cs="Times New Roman"/>
            <w:sz w:val="24"/>
            <w:szCs w:val="24"/>
          </w:rPr>
          <w:t xml:space="preserve">number of </w:t>
        </w:r>
      </w:ins>
      <w:r w:rsidRPr="00B8734A">
        <w:rPr>
          <w:rFonts w:ascii="Times New Roman" w:hAnsi="Times New Roman" w:cs="Times New Roman"/>
          <w:sz w:val="24"/>
          <w:szCs w:val="24"/>
        </w:rPr>
        <w:t xml:space="preserve">years a newborn is expected to live given the death rates at a </w:t>
      </w:r>
      <w:r w:rsidR="00E0399B" w:rsidRPr="00B8734A">
        <w:rPr>
          <w:rFonts w:ascii="Times New Roman" w:hAnsi="Times New Roman" w:cs="Times New Roman"/>
          <w:sz w:val="24"/>
          <w:szCs w:val="24"/>
        </w:rPr>
        <w:t>point</w:t>
      </w:r>
      <w:r w:rsidRPr="00B8734A">
        <w:rPr>
          <w:rFonts w:ascii="Times New Roman" w:hAnsi="Times New Roman" w:cs="Times New Roman"/>
          <w:sz w:val="24"/>
          <w:szCs w:val="24"/>
        </w:rPr>
        <w:t xml:space="preserve"> in time.</w:t>
      </w:r>
      <w:r w:rsidR="003C5D82" w:rsidRPr="00B8734A">
        <w:rPr>
          <w:rFonts w:ascii="Times New Roman" w:hAnsi="Times New Roman" w:cs="Times New Roman"/>
          <w:sz w:val="24"/>
          <w:szCs w:val="24"/>
        </w:rPr>
        <w:t xml:space="preserve"> </w:t>
      </w:r>
      <w:del w:id="42" w:author="Ginevra Floridi" w:date="2020-03-11T17:33:00Z">
        <w:r w:rsidRPr="00B8734A" w:rsidDel="00DE0AA2">
          <w:rPr>
            <w:rFonts w:ascii="Times New Roman" w:hAnsi="Times New Roman" w:cs="Times New Roman"/>
            <w:sz w:val="24"/>
            <w:szCs w:val="24"/>
          </w:rPr>
          <w:delText>As an</w:delText>
        </w:r>
      </w:del>
      <w:ins w:id="43" w:author="Ginevra Floridi" w:date="2020-03-11T17:33:00Z">
        <w:r w:rsidR="00DE0AA2">
          <w:rPr>
            <w:rFonts w:ascii="Times New Roman" w:hAnsi="Times New Roman" w:cs="Times New Roman"/>
            <w:sz w:val="24"/>
            <w:szCs w:val="24"/>
          </w:rPr>
          <w:t>Because it is an</w:t>
        </w:r>
      </w:ins>
      <w:r w:rsidRPr="00B8734A">
        <w:rPr>
          <w:rFonts w:ascii="Times New Roman" w:hAnsi="Times New Roman" w:cs="Times New Roman"/>
          <w:sz w:val="24"/>
          <w:szCs w:val="24"/>
        </w:rPr>
        <w:t xml:space="preserve"> average, life expectancy </w:t>
      </w:r>
      <w:del w:id="44" w:author="Ginevra Floridi" w:date="2020-03-11T17:32:00Z">
        <w:r w:rsidR="00E0399B" w:rsidRPr="00B8734A" w:rsidDel="00DE0AA2">
          <w:rPr>
            <w:rFonts w:ascii="Times New Roman" w:hAnsi="Times New Roman" w:cs="Times New Roman"/>
            <w:sz w:val="24"/>
            <w:szCs w:val="24"/>
          </w:rPr>
          <w:delText xml:space="preserve">therefore </w:delText>
        </w:r>
      </w:del>
      <w:r w:rsidR="001A6C1C">
        <w:rPr>
          <w:rFonts w:ascii="Times New Roman" w:hAnsi="Times New Roman" w:cs="Times New Roman"/>
          <w:sz w:val="24"/>
          <w:szCs w:val="24"/>
        </w:rPr>
        <w:t xml:space="preserve">does not show how </w:t>
      </w:r>
      <w:del w:id="45" w:author="Ginevra Floridi" w:date="2020-03-11T17:32:00Z">
        <w:r w:rsidR="001A6C1C" w:rsidDel="00DE0AA2">
          <w:rPr>
            <w:rFonts w:ascii="Times New Roman" w:hAnsi="Times New Roman" w:cs="Times New Roman"/>
            <w:sz w:val="24"/>
            <w:szCs w:val="24"/>
          </w:rPr>
          <w:delText xml:space="preserve">big </w:delText>
        </w:r>
      </w:del>
      <w:ins w:id="46" w:author="Ginevra Floridi" w:date="2020-03-11T17:32:00Z">
        <w:r w:rsidR="00DE0AA2">
          <w:rPr>
            <w:rFonts w:ascii="Times New Roman" w:hAnsi="Times New Roman" w:cs="Times New Roman"/>
            <w:sz w:val="24"/>
            <w:szCs w:val="24"/>
          </w:rPr>
          <w:t xml:space="preserve">large </w:t>
        </w:r>
      </w:ins>
      <w:r w:rsidR="00E0399B" w:rsidRPr="00B8734A">
        <w:rPr>
          <w:rFonts w:ascii="Times New Roman" w:hAnsi="Times New Roman" w:cs="Times New Roman"/>
          <w:sz w:val="24"/>
          <w:szCs w:val="24"/>
        </w:rPr>
        <w:t xml:space="preserve">differences </w:t>
      </w:r>
      <w:r w:rsidRPr="00B8734A">
        <w:rPr>
          <w:rFonts w:ascii="Times New Roman" w:hAnsi="Times New Roman" w:cs="Times New Roman"/>
          <w:sz w:val="24"/>
          <w:szCs w:val="24"/>
        </w:rPr>
        <w:t>in length of life</w:t>
      </w:r>
      <w:r w:rsidR="000E095C">
        <w:rPr>
          <w:rFonts w:ascii="Times New Roman" w:hAnsi="Times New Roman" w:cs="Times New Roman"/>
          <w:sz w:val="24"/>
          <w:szCs w:val="24"/>
        </w:rPr>
        <w:t xml:space="preserve"> are</w:t>
      </w:r>
      <w:r w:rsidR="00E0399B" w:rsidRPr="00B8734A">
        <w:rPr>
          <w:rFonts w:ascii="Times New Roman" w:hAnsi="Times New Roman" w:cs="Times New Roman"/>
          <w:sz w:val="24"/>
          <w:szCs w:val="24"/>
        </w:rPr>
        <w:t xml:space="preserve"> among people</w:t>
      </w:r>
      <w:ins w:id="47" w:author="Ginevra Floridi" w:date="2020-03-11T17:33:00Z">
        <w:r w:rsidR="00DE0AA2">
          <w:rPr>
            <w:rFonts w:ascii="Times New Roman" w:hAnsi="Times New Roman" w:cs="Times New Roman"/>
            <w:sz w:val="24"/>
            <w:szCs w:val="24"/>
          </w:rPr>
          <w:t>: however,</w:t>
        </w:r>
      </w:ins>
      <w:del w:id="48" w:author="Ginevra Floridi" w:date="2020-03-11T17:32:00Z">
        <w:r w:rsidR="00E0399B" w:rsidRPr="00B8734A" w:rsidDel="00DE0AA2">
          <w:rPr>
            <w:rFonts w:ascii="Times New Roman" w:hAnsi="Times New Roman" w:cs="Times New Roman"/>
            <w:sz w:val="24"/>
            <w:szCs w:val="24"/>
          </w:rPr>
          <w:delText>,</w:delText>
        </w:r>
      </w:del>
      <w:del w:id="49" w:author="Ginevra Floridi" w:date="2020-03-11T17:33:00Z">
        <w:r w:rsidR="00E0399B" w:rsidRPr="00B8734A" w:rsidDel="00DE0AA2">
          <w:rPr>
            <w:rFonts w:ascii="Times New Roman" w:hAnsi="Times New Roman" w:cs="Times New Roman"/>
            <w:sz w:val="24"/>
            <w:szCs w:val="24"/>
          </w:rPr>
          <w:delText xml:space="preserve"> </w:delText>
        </w:r>
      </w:del>
      <w:del w:id="50" w:author="Ginevra Floridi" w:date="2020-03-11T17:32:00Z">
        <w:r w:rsidR="00E0399B" w:rsidRPr="00B8734A" w:rsidDel="00DE0AA2">
          <w:rPr>
            <w:rFonts w:ascii="Times New Roman" w:hAnsi="Times New Roman" w:cs="Times New Roman"/>
            <w:sz w:val="24"/>
            <w:szCs w:val="24"/>
          </w:rPr>
          <w:delText xml:space="preserve">which </w:delText>
        </w:r>
      </w:del>
      <w:ins w:id="51" w:author="Ginevra Floridi" w:date="2020-03-11T17:34:00Z">
        <w:r w:rsidR="00DE0AA2">
          <w:rPr>
            <w:rFonts w:ascii="Times New Roman" w:hAnsi="Times New Roman" w:cs="Times New Roman"/>
            <w:sz w:val="24"/>
            <w:szCs w:val="24"/>
          </w:rPr>
          <w:t xml:space="preserve"> </w:t>
        </w:r>
      </w:ins>
      <w:ins w:id="52" w:author="Ginevra Floridi" w:date="2020-03-11T17:32:00Z">
        <w:r w:rsidR="00DE0AA2">
          <w:rPr>
            <w:rFonts w:ascii="Times New Roman" w:hAnsi="Times New Roman" w:cs="Times New Roman"/>
            <w:sz w:val="24"/>
            <w:szCs w:val="24"/>
          </w:rPr>
          <w:t>these can be</w:t>
        </w:r>
      </w:ins>
      <w:del w:id="53" w:author="Ginevra Floridi" w:date="2020-03-11T17:32:00Z">
        <w:r w:rsidR="00637CED" w:rsidDel="00DE0AA2">
          <w:rPr>
            <w:rFonts w:ascii="Times New Roman" w:hAnsi="Times New Roman" w:cs="Times New Roman"/>
            <w:sz w:val="24"/>
            <w:szCs w:val="24"/>
          </w:rPr>
          <w:delText>are</w:delText>
        </w:r>
      </w:del>
      <w:r w:rsidR="00E0399B" w:rsidRPr="00B8734A">
        <w:rPr>
          <w:rFonts w:ascii="Times New Roman" w:hAnsi="Times New Roman" w:cs="Times New Roman"/>
          <w:sz w:val="24"/>
          <w:szCs w:val="24"/>
        </w:rPr>
        <w:t xml:space="preserve"> substantial</w:t>
      </w:r>
      <w:r w:rsidRPr="00B8734A">
        <w:rPr>
          <w:rFonts w:ascii="Times New Roman" w:hAnsi="Times New Roman" w:cs="Times New Roman"/>
          <w:sz w:val="24"/>
          <w:szCs w:val="24"/>
        </w:rPr>
        <w:t xml:space="preserve">. </w:t>
      </w:r>
      <w:del w:id="54" w:author="Ginevra Floridi" w:date="2020-03-11T17:32:00Z">
        <w:r w:rsidR="003C5D82" w:rsidRPr="00B8734A" w:rsidDel="00DE0AA2">
          <w:rPr>
            <w:rFonts w:ascii="Times New Roman" w:hAnsi="Times New Roman" w:cs="Times New Roman"/>
            <w:sz w:val="24"/>
            <w:szCs w:val="24"/>
          </w:rPr>
          <w:delText>These differences</w:delText>
        </w:r>
        <w:r w:rsidR="00E0399B" w:rsidRPr="00B8734A" w:rsidDel="00DE0AA2">
          <w:rPr>
            <w:rFonts w:ascii="Times New Roman" w:hAnsi="Times New Roman" w:cs="Times New Roman"/>
            <w:sz w:val="24"/>
            <w:szCs w:val="24"/>
          </w:rPr>
          <w:delText>,</w:delText>
        </w:r>
      </w:del>
      <w:ins w:id="55" w:author="Ginevra Floridi" w:date="2020-03-11T17:32:00Z">
        <w:r w:rsidR="00DE0AA2">
          <w:rPr>
            <w:rFonts w:ascii="Times New Roman" w:hAnsi="Times New Roman" w:cs="Times New Roman"/>
            <w:sz w:val="24"/>
            <w:szCs w:val="24"/>
          </w:rPr>
          <w:t xml:space="preserve">Differences </w:t>
        </w:r>
      </w:ins>
      <w:ins w:id="56" w:author="Ginevra Floridi" w:date="2020-03-11T17:33:00Z">
        <w:r w:rsidR="00DE0AA2">
          <w:rPr>
            <w:rFonts w:ascii="Times New Roman" w:hAnsi="Times New Roman" w:cs="Times New Roman"/>
            <w:sz w:val="24"/>
            <w:szCs w:val="24"/>
          </w:rPr>
          <w:t xml:space="preserve">in </w:t>
        </w:r>
        <w:commentRangeStart w:id="57"/>
        <w:r w:rsidR="00DE0AA2">
          <w:rPr>
            <w:rFonts w:ascii="Times New Roman" w:hAnsi="Times New Roman" w:cs="Times New Roman"/>
            <w:sz w:val="24"/>
            <w:szCs w:val="24"/>
          </w:rPr>
          <w:t>life</w:t>
        </w:r>
        <w:del w:id="58" w:author="José Manuel Aburto" w:date="2020-03-12T11:24:00Z">
          <w:r w:rsidR="00DE0AA2" w:rsidDel="00E00EE7">
            <w:rPr>
              <w:rFonts w:ascii="Times New Roman" w:hAnsi="Times New Roman" w:cs="Times New Roman"/>
              <w:sz w:val="24"/>
              <w:szCs w:val="24"/>
            </w:rPr>
            <w:delText xml:space="preserve"> </w:delText>
          </w:r>
        </w:del>
        <w:r w:rsidR="00DE0AA2">
          <w:rPr>
            <w:rFonts w:ascii="Times New Roman" w:hAnsi="Times New Roman" w:cs="Times New Roman"/>
            <w:sz w:val="24"/>
            <w:szCs w:val="24"/>
          </w:rPr>
          <w:t xml:space="preserve">spans </w:t>
        </w:r>
      </w:ins>
      <w:commentRangeEnd w:id="57"/>
      <w:r w:rsidR="00E00EE7">
        <w:rPr>
          <w:rStyle w:val="CommentReference"/>
        </w:rPr>
        <w:commentReference w:id="57"/>
      </w:r>
      <w:ins w:id="59" w:author="Ginevra Floridi" w:date="2020-03-11T17:32:00Z">
        <w:r w:rsidR="00DE0AA2">
          <w:rPr>
            <w:rFonts w:ascii="Times New Roman" w:hAnsi="Times New Roman" w:cs="Times New Roman"/>
            <w:sz w:val="24"/>
            <w:szCs w:val="24"/>
          </w:rPr>
          <w:t>are</w:t>
        </w:r>
      </w:ins>
      <w:r w:rsidR="00E0399B" w:rsidRPr="00B8734A">
        <w:rPr>
          <w:rFonts w:ascii="Times New Roman" w:hAnsi="Times New Roman" w:cs="Times New Roman"/>
          <w:sz w:val="24"/>
          <w:szCs w:val="24"/>
        </w:rPr>
        <w:t xml:space="preserve"> usually captured by a metric of variation </w:t>
      </w:r>
      <w:r w:rsidR="00404E60">
        <w:rPr>
          <w:rFonts w:ascii="Times New Roman" w:hAnsi="Times New Roman" w:cs="Times New Roman"/>
          <w:sz w:val="24"/>
          <w:szCs w:val="24"/>
        </w:rPr>
        <w:t xml:space="preserve">or inequality </w:t>
      </w:r>
      <w:r w:rsidR="00E0399B" w:rsidRPr="00B8734A">
        <w:rPr>
          <w:rFonts w:ascii="Times New Roman" w:hAnsi="Times New Roman" w:cs="Times New Roman"/>
          <w:sz w:val="24"/>
          <w:szCs w:val="24"/>
        </w:rPr>
        <w:t>in ages at death</w:t>
      </w:r>
      <w:r w:rsidR="00404E60">
        <w:rPr>
          <w:rFonts w:ascii="Times New Roman" w:hAnsi="Times New Roman" w:cs="Times New Roman"/>
          <w:sz w:val="24"/>
          <w:szCs w:val="24"/>
        </w:rPr>
        <w:t>, such as the standard deviation or the Gini coefficient,</w:t>
      </w:r>
      <w:r w:rsidRPr="00B8734A">
        <w:rPr>
          <w:rFonts w:ascii="Times New Roman" w:hAnsi="Times New Roman" w:cs="Times New Roman"/>
          <w:sz w:val="24"/>
          <w:szCs w:val="24"/>
        </w:rPr>
        <w:t xml:space="preserve"> </w:t>
      </w:r>
      <w:ins w:id="60" w:author="Ginevra Floridi" w:date="2020-03-11T17:34:00Z">
        <w:r w:rsidR="00DE0AA2">
          <w:rPr>
            <w:rFonts w:ascii="Times New Roman" w:hAnsi="Times New Roman" w:cs="Times New Roman"/>
            <w:sz w:val="24"/>
            <w:szCs w:val="24"/>
          </w:rPr>
          <w:t>and they are</w:t>
        </w:r>
      </w:ins>
      <w:del w:id="61" w:author="Ginevra Floridi" w:date="2020-03-11T17:34:00Z">
        <w:r w:rsidRPr="00B8734A" w:rsidDel="00DE0AA2">
          <w:rPr>
            <w:rFonts w:ascii="Times New Roman" w:hAnsi="Times New Roman" w:cs="Times New Roman"/>
            <w:sz w:val="24"/>
            <w:szCs w:val="24"/>
          </w:rPr>
          <w:delText>is</w:delText>
        </w:r>
      </w:del>
      <w:r w:rsidRPr="00B8734A">
        <w:rPr>
          <w:rFonts w:ascii="Times New Roman" w:hAnsi="Times New Roman" w:cs="Times New Roman"/>
          <w:sz w:val="24"/>
          <w:szCs w:val="24"/>
        </w:rPr>
        <w:t xml:space="preserve"> </w:t>
      </w:r>
      <w:r w:rsidR="00472FD2" w:rsidRPr="00B8734A">
        <w:rPr>
          <w:rFonts w:ascii="Times New Roman" w:hAnsi="Times New Roman" w:cs="Times New Roman"/>
          <w:sz w:val="24"/>
          <w:szCs w:val="24"/>
        </w:rPr>
        <w:t xml:space="preserve">usually referred to by demographers as </w:t>
      </w:r>
      <w:r w:rsidR="00472FD2" w:rsidRPr="00B8734A">
        <w:rPr>
          <w:rFonts w:ascii="Times New Roman" w:hAnsi="Times New Roman" w:cs="Times New Roman"/>
          <w:i/>
          <w:iCs/>
          <w:sz w:val="24"/>
          <w:szCs w:val="24"/>
        </w:rPr>
        <w:t>lifespan inequality.</w:t>
      </w:r>
      <w:r w:rsidR="001A6C1C">
        <w:rPr>
          <w:rFonts w:ascii="Times New Roman" w:hAnsi="Times New Roman" w:cs="Times New Roman"/>
          <w:sz w:val="24"/>
          <w:szCs w:val="24"/>
        </w:rPr>
        <w:t xml:space="preserve"> </w:t>
      </w:r>
      <w:r w:rsidR="00637CED">
        <w:rPr>
          <w:rFonts w:ascii="Times New Roman" w:hAnsi="Times New Roman" w:cs="Times New Roman"/>
          <w:sz w:val="24"/>
          <w:szCs w:val="24"/>
        </w:rPr>
        <w:t xml:space="preserve">Lifespan inequality at the individual level </w:t>
      </w:r>
      <w:del w:id="62" w:author="Ginevra Floridi" w:date="2020-03-11T17:34:00Z">
        <w:r w:rsidR="00637CED" w:rsidDel="00DE0AA2">
          <w:rPr>
            <w:rFonts w:ascii="Times New Roman" w:hAnsi="Times New Roman" w:cs="Times New Roman"/>
            <w:sz w:val="24"/>
            <w:szCs w:val="24"/>
          </w:rPr>
          <w:delText>is a metric of</w:delText>
        </w:r>
      </w:del>
      <w:ins w:id="63" w:author="Ginevra Floridi" w:date="2020-03-11T17:34:00Z">
        <w:r w:rsidR="00DE0AA2">
          <w:rPr>
            <w:rFonts w:ascii="Times New Roman" w:hAnsi="Times New Roman" w:cs="Times New Roman"/>
            <w:sz w:val="24"/>
            <w:szCs w:val="24"/>
          </w:rPr>
          <w:t>tells us about</w:t>
        </w:r>
      </w:ins>
      <w:r w:rsidR="00637CED">
        <w:rPr>
          <w:rFonts w:ascii="Times New Roman" w:hAnsi="Times New Roman" w:cs="Times New Roman"/>
          <w:sz w:val="24"/>
          <w:szCs w:val="24"/>
        </w:rPr>
        <w:t xml:space="preserve"> how unpredictable the timing of death is. In other words,</w:t>
      </w:r>
      <w:r w:rsidR="001A350E">
        <w:rPr>
          <w:rFonts w:ascii="Times New Roman" w:hAnsi="Times New Roman" w:cs="Times New Roman"/>
          <w:sz w:val="24"/>
          <w:szCs w:val="24"/>
        </w:rPr>
        <w:t xml:space="preserve"> </w:t>
      </w:r>
      <w:r w:rsidR="00637CED">
        <w:rPr>
          <w:rFonts w:ascii="Times New Roman" w:hAnsi="Times New Roman" w:cs="Times New Roman"/>
          <w:sz w:val="24"/>
          <w:szCs w:val="24"/>
        </w:rPr>
        <w:t xml:space="preserve">how long </w:t>
      </w:r>
      <w:del w:id="64" w:author="Ginevra Floridi" w:date="2020-03-12T09:12:00Z">
        <w:r w:rsidR="00363BDB" w:rsidDel="00640846">
          <w:rPr>
            <w:rFonts w:ascii="Times New Roman" w:hAnsi="Times New Roman" w:cs="Times New Roman"/>
            <w:sz w:val="24"/>
            <w:szCs w:val="24"/>
          </w:rPr>
          <w:delText xml:space="preserve">will </w:delText>
        </w:r>
      </w:del>
      <w:r w:rsidR="00637CED">
        <w:rPr>
          <w:rFonts w:ascii="Times New Roman" w:hAnsi="Times New Roman" w:cs="Times New Roman"/>
          <w:sz w:val="24"/>
          <w:szCs w:val="24"/>
        </w:rPr>
        <w:t>a newborn</w:t>
      </w:r>
      <w:r w:rsidR="00363BDB">
        <w:rPr>
          <w:rFonts w:ascii="Times New Roman" w:hAnsi="Times New Roman" w:cs="Times New Roman"/>
          <w:sz w:val="24"/>
          <w:szCs w:val="24"/>
        </w:rPr>
        <w:t xml:space="preserve"> </w:t>
      </w:r>
      <w:r w:rsidR="00637CED">
        <w:rPr>
          <w:rFonts w:ascii="Times New Roman" w:hAnsi="Times New Roman" w:cs="Times New Roman"/>
          <w:sz w:val="24"/>
          <w:szCs w:val="24"/>
        </w:rPr>
        <w:t>in an exceptionally violent country such as Syria</w:t>
      </w:r>
      <w:r w:rsidR="00363BDB">
        <w:rPr>
          <w:rFonts w:ascii="Times New Roman" w:hAnsi="Times New Roman" w:cs="Times New Roman"/>
          <w:sz w:val="24"/>
          <w:szCs w:val="24"/>
        </w:rPr>
        <w:t xml:space="preserve"> </w:t>
      </w:r>
      <w:ins w:id="65" w:author="Ginevra Floridi" w:date="2020-03-12T09:12:00Z">
        <w:r w:rsidR="00640846">
          <w:rPr>
            <w:rFonts w:ascii="Times New Roman" w:hAnsi="Times New Roman" w:cs="Times New Roman"/>
            <w:sz w:val="24"/>
            <w:szCs w:val="24"/>
          </w:rPr>
          <w:t xml:space="preserve">will </w:t>
        </w:r>
      </w:ins>
      <w:r w:rsidR="00363BDB">
        <w:rPr>
          <w:rFonts w:ascii="Times New Roman" w:hAnsi="Times New Roman" w:cs="Times New Roman"/>
          <w:sz w:val="24"/>
          <w:szCs w:val="24"/>
        </w:rPr>
        <w:t>live</w:t>
      </w:r>
      <w:r w:rsidR="00637CED">
        <w:rPr>
          <w:rFonts w:ascii="Times New Roman" w:hAnsi="Times New Roman" w:cs="Times New Roman"/>
          <w:sz w:val="24"/>
          <w:szCs w:val="24"/>
        </w:rPr>
        <w:t xml:space="preserve"> </w:t>
      </w:r>
      <w:r w:rsidR="001A350E">
        <w:rPr>
          <w:rFonts w:ascii="Times New Roman" w:hAnsi="Times New Roman" w:cs="Times New Roman"/>
          <w:sz w:val="24"/>
          <w:szCs w:val="24"/>
        </w:rPr>
        <w:t xml:space="preserve">is considerably more difficult </w:t>
      </w:r>
      <w:r w:rsidR="000E095C">
        <w:rPr>
          <w:rFonts w:ascii="Times New Roman" w:hAnsi="Times New Roman" w:cs="Times New Roman"/>
          <w:sz w:val="24"/>
          <w:szCs w:val="24"/>
        </w:rPr>
        <w:t>to predict</w:t>
      </w:r>
      <w:del w:id="66" w:author="Ginevra Floridi" w:date="2020-03-11T18:43:00Z">
        <w:r w:rsidR="000E095C" w:rsidDel="00CE4FCC">
          <w:rPr>
            <w:rFonts w:ascii="Times New Roman" w:hAnsi="Times New Roman" w:cs="Times New Roman"/>
            <w:sz w:val="24"/>
            <w:szCs w:val="24"/>
          </w:rPr>
          <w:delText>,</w:delText>
        </w:r>
      </w:del>
      <w:r w:rsidR="001A350E">
        <w:rPr>
          <w:rFonts w:ascii="Times New Roman" w:hAnsi="Times New Roman" w:cs="Times New Roman"/>
          <w:sz w:val="24"/>
          <w:szCs w:val="24"/>
        </w:rPr>
        <w:t xml:space="preserve"> than it is for a baby </w:t>
      </w:r>
      <w:r w:rsidR="00637CED">
        <w:rPr>
          <w:rFonts w:ascii="Times New Roman" w:hAnsi="Times New Roman" w:cs="Times New Roman"/>
          <w:sz w:val="24"/>
          <w:szCs w:val="24"/>
        </w:rPr>
        <w:t>born in contemporary Sweden</w:t>
      </w:r>
      <w:ins w:id="67" w:author="Ginevra Floridi" w:date="2020-03-11T18:43:00Z">
        <w:r w:rsidR="00CE4FCC">
          <w:rPr>
            <w:rFonts w:ascii="Times New Roman" w:hAnsi="Times New Roman" w:cs="Times New Roman"/>
            <w:sz w:val="24"/>
            <w:szCs w:val="24"/>
          </w:rPr>
          <w:t>,</w:t>
        </w:r>
      </w:ins>
      <w:r w:rsidR="001A350E">
        <w:rPr>
          <w:rFonts w:ascii="Times New Roman" w:hAnsi="Times New Roman" w:cs="Times New Roman"/>
          <w:sz w:val="24"/>
          <w:szCs w:val="24"/>
        </w:rPr>
        <w:t xml:space="preserve"> because lifespan inequality in Syria is much higher than it is in Sweden</w:t>
      </w:r>
      <w:r w:rsidR="00637CED">
        <w:rPr>
          <w:rFonts w:ascii="Times New Roman" w:hAnsi="Times New Roman" w:cs="Times New Roman"/>
          <w:sz w:val="24"/>
          <w:szCs w:val="24"/>
        </w:rPr>
        <w:t xml:space="preserve">. This is important </w:t>
      </w:r>
      <w:r w:rsidR="001A6C1C">
        <w:rPr>
          <w:rFonts w:ascii="Times New Roman" w:hAnsi="Times New Roman" w:cs="Times New Roman"/>
          <w:sz w:val="24"/>
          <w:szCs w:val="24"/>
        </w:rPr>
        <w:t>because</w:t>
      </w:r>
      <w:ins w:id="68" w:author="Ginevra Floridi" w:date="2020-03-11T17:35:00Z">
        <w:r w:rsidR="00DE0AA2">
          <w:rPr>
            <w:rFonts w:ascii="Times New Roman" w:hAnsi="Times New Roman" w:cs="Times New Roman"/>
            <w:sz w:val="24"/>
            <w:szCs w:val="24"/>
          </w:rPr>
          <w:t>, in making important life decisions, people are influenced by the mortality experience of those around them.</w:t>
        </w:r>
      </w:ins>
      <w:r w:rsidR="001A6C1C">
        <w:rPr>
          <w:rFonts w:ascii="Times New Roman" w:hAnsi="Times New Roman" w:cs="Times New Roman"/>
          <w:sz w:val="24"/>
          <w:szCs w:val="24"/>
        </w:rPr>
        <w:t xml:space="preserve"> </w:t>
      </w:r>
      <w:del w:id="69" w:author="Ginevra Floridi" w:date="2020-03-11T17:36:00Z">
        <w:r w:rsidR="001A6C1C" w:rsidDel="00600E58">
          <w:rPr>
            <w:rFonts w:ascii="Times New Roman" w:hAnsi="Times New Roman" w:cs="Times New Roman"/>
            <w:sz w:val="24"/>
            <w:szCs w:val="24"/>
          </w:rPr>
          <w:delText>people may take decisions over their lives, such as</w:delText>
        </w:r>
      </w:del>
      <w:ins w:id="70" w:author="Ginevra Floridi" w:date="2020-03-11T17:36:00Z">
        <w:r w:rsidR="00600E58">
          <w:rPr>
            <w:rFonts w:ascii="Times New Roman" w:hAnsi="Times New Roman" w:cs="Times New Roman"/>
            <w:sz w:val="24"/>
            <w:szCs w:val="24"/>
          </w:rPr>
          <w:t>Such decisions include whether and</w:t>
        </w:r>
      </w:ins>
      <w:r w:rsidR="001A6C1C">
        <w:rPr>
          <w:rFonts w:ascii="Times New Roman" w:hAnsi="Times New Roman" w:cs="Times New Roman"/>
          <w:sz w:val="24"/>
          <w:szCs w:val="24"/>
        </w:rPr>
        <w:t xml:space="preserve"> when to invest in education</w:t>
      </w:r>
      <w:r w:rsidR="005A0A5D">
        <w:rPr>
          <w:rFonts w:ascii="Times New Roman" w:hAnsi="Times New Roman" w:cs="Times New Roman"/>
          <w:sz w:val="24"/>
          <w:szCs w:val="24"/>
        </w:rPr>
        <w:t>, migrate</w:t>
      </w:r>
      <w:ins w:id="71" w:author="Ginevra Floridi" w:date="2020-03-11T17:36:00Z">
        <w:r w:rsidR="00600E58">
          <w:rPr>
            <w:rFonts w:ascii="Times New Roman" w:hAnsi="Times New Roman" w:cs="Times New Roman"/>
            <w:sz w:val="24"/>
            <w:szCs w:val="24"/>
          </w:rPr>
          <w:t xml:space="preserve"> </w:t>
        </w:r>
      </w:ins>
      <w:r w:rsidR="001A6C1C">
        <w:rPr>
          <w:rFonts w:ascii="Times New Roman" w:hAnsi="Times New Roman" w:cs="Times New Roman"/>
          <w:sz w:val="24"/>
          <w:szCs w:val="24"/>
        </w:rPr>
        <w:t xml:space="preserve">or </w:t>
      </w:r>
      <w:del w:id="72" w:author="Ginevra Floridi" w:date="2020-03-11T17:36:00Z">
        <w:r w:rsidR="001A6C1C" w:rsidDel="00600E58">
          <w:rPr>
            <w:rFonts w:ascii="Times New Roman" w:hAnsi="Times New Roman" w:cs="Times New Roman"/>
            <w:sz w:val="24"/>
            <w:szCs w:val="24"/>
          </w:rPr>
          <w:delText xml:space="preserve">when to </w:delText>
        </w:r>
      </w:del>
      <w:r w:rsidR="001A6C1C">
        <w:rPr>
          <w:rFonts w:ascii="Times New Roman" w:hAnsi="Times New Roman" w:cs="Times New Roman"/>
          <w:sz w:val="24"/>
          <w:szCs w:val="24"/>
        </w:rPr>
        <w:t>buy a house,</w:t>
      </w:r>
      <w:r w:rsidR="000E095C">
        <w:rPr>
          <w:rFonts w:ascii="Times New Roman" w:hAnsi="Times New Roman" w:cs="Times New Roman"/>
          <w:sz w:val="24"/>
          <w:szCs w:val="24"/>
        </w:rPr>
        <w:t xml:space="preserve"> </w:t>
      </w:r>
      <w:r w:rsidR="00453010">
        <w:rPr>
          <w:rFonts w:ascii="Times New Roman" w:hAnsi="Times New Roman" w:cs="Times New Roman"/>
          <w:sz w:val="24"/>
          <w:szCs w:val="24"/>
        </w:rPr>
        <w:t>considering</w:t>
      </w:r>
      <w:r w:rsidR="000E095C">
        <w:rPr>
          <w:rFonts w:ascii="Times New Roman" w:hAnsi="Times New Roman" w:cs="Times New Roman"/>
          <w:sz w:val="24"/>
          <w:szCs w:val="24"/>
        </w:rPr>
        <w:t xml:space="preserve"> the uncertainty around </w:t>
      </w:r>
      <w:del w:id="73" w:author="Ginevra Floridi" w:date="2020-03-11T17:36:00Z">
        <w:r w:rsidR="00637CED" w:rsidDel="00600E58">
          <w:rPr>
            <w:rFonts w:ascii="Times New Roman" w:hAnsi="Times New Roman" w:cs="Times New Roman"/>
            <w:sz w:val="24"/>
            <w:szCs w:val="24"/>
          </w:rPr>
          <w:delText xml:space="preserve">their </w:delText>
        </w:r>
      </w:del>
      <w:ins w:id="74" w:author="Ginevra Floridi" w:date="2020-03-11T17:36:00Z">
        <w:r w:rsidR="00600E58">
          <w:rPr>
            <w:rFonts w:ascii="Times New Roman" w:hAnsi="Times New Roman" w:cs="Times New Roman"/>
            <w:sz w:val="24"/>
            <w:szCs w:val="24"/>
          </w:rPr>
          <w:t xml:space="preserve">one’s </w:t>
        </w:r>
      </w:ins>
      <w:r w:rsidR="00637CED">
        <w:rPr>
          <w:rFonts w:ascii="Times New Roman" w:hAnsi="Times New Roman" w:cs="Times New Roman"/>
          <w:sz w:val="24"/>
          <w:szCs w:val="24"/>
        </w:rPr>
        <w:t xml:space="preserve">expected lifespan. </w:t>
      </w:r>
      <w:r w:rsidR="001A350E">
        <w:rPr>
          <w:rFonts w:ascii="Times New Roman" w:hAnsi="Times New Roman" w:cs="Times New Roman"/>
          <w:sz w:val="24"/>
          <w:szCs w:val="24"/>
        </w:rPr>
        <w:t xml:space="preserve">At the societal level, lifespan inequality </w:t>
      </w:r>
      <w:r w:rsidR="000E095C">
        <w:rPr>
          <w:rFonts w:ascii="Times New Roman" w:hAnsi="Times New Roman" w:cs="Times New Roman"/>
          <w:sz w:val="24"/>
          <w:szCs w:val="24"/>
        </w:rPr>
        <w:t>indicates</w:t>
      </w:r>
      <w:r w:rsidR="001A350E">
        <w:rPr>
          <w:rFonts w:ascii="Times New Roman" w:hAnsi="Times New Roman" w:cs="Times New Roman"/>
          <w:sz w:val="24"/>
          <w:szCs w:val="24"/>
        </w:rPr>
        <w:t xml:space="preserve"> how unevenly shared </w:t>
      </w:r>
      <w:r w:rsidR="000E095C">
        <w:rPr>
          <w:rFonts w:ascii="Times New Roman" w:hAnsi="Times New Roman" w:cs="Times New Roman"/>
          <w:sz w:val="24"/>
          <w:szCs w:val="24"/>
        </w:rPr>
        <w:t>improvements in longevity are</w:t>
      </w:r>
      <w:ins w:id="75" w:author="Ginevra Floridi" w:date="2020-03-11T17:36:00Z">
        <w:r w:rsidR="00600E58">
          <w:rPr>
            <w:rFonts w:ascii="Times New Roman" w:hAnsi="Times New Roman" w:cs="Times New Roman"/>
            <w:sz w:val="24"/>
            <w:szCs w:val="24"/>
          </w:rPr>
          <w:t>,</w:t>
        </w:r>
      </w:ins>
      <w:r w:rsidR="00453010">
        <w:rPr>
          <w:rFonts w:ascii="Times New Roman" w:hAnsi="Times New Roman" w:cs="Times New Roman"/>
          <w:sz w:val="24"/>
          <w:szCs w:val="24"/>
        </w:rPr>
        <w:t xml:space="preserve"> and</w:t>
      </w:r>
      <w:r w:rsidR="005A0A5D">
        <w:rPr>
          <w:rFonts w:ascii="Times New Roman" w:hAnsi="Times New Roman" w:cs="Times New Roman"/>
          <w:sz w:val="24"/>
          <w:szCs w:val="24"/>
        </w:rPr>
        <w:t xml:space="preserve"> it</w:t>
      </w:r>
      <w:r w:rsidR="00453010">
        <w:rPr>
          <w:rFonts w:ascii="Times New Roman" w:hAnsi="Times New Roman" w:cs="Times New Roman"/>
          <w:sz w:val="24"/>
          <w:szCs w:val="24"/>
        </w:rPr>
        <w:t xml:space="preserve"> has been described as the most fundamental of all inequalities</w:t>
      </w:r>
      <w:r w:rsidR="001A350E">
        <w:rPr>
          <w:rFonts w:ascii="Times New Roman" w:hAnsi="Times New Roman" w:cs="Times New Roman"/>
          <w:sz w:val="24"/>
          <w:szCs w:val="24"/>
        </w:rPr>
        <w:t>.</w:t>
      </w:r>
      <w:r w:rsidR="000E095C">
        <w:rPr>
          <w:rFonts w:ascii="Times New Roman" w:hAnsi="Times New Roman" w:cs="Times New Roman"/>
          <w:sz w:val="24"/>
          <w:szCs w:val="24"/>
        </w:rPr>
        <w:t xml:space="preserve"> This is of utmost importance because resources to improve health in a country are limited</w:t>
      </w:r>
      <w:r w:rsidR="00453010">
        <w:rPr>
          <w:rFonts w:ascii="Times New Roman" w:hAnsi="Times New Roman" w:cs="Times New Roman"/>
          <w:sz w:val="24"/>
          <w:szCs w:val="24"/>
        </w:rPr>
        <w:t>,</w:t>
      </w:r>
      <w:r w:rsidR="000E095C">
        <w:rPr>
          <w:rFonts w:ascii="Times New Roman" w:hAnsi="Times New Roman" w:cs="Times New Roman"/>
          <w:sz w:val="24"/>
          <w:szCs w:val="24"/>
        </w:rPr>
        <w:t xml:space="preserve"> and their allocation becomes more difficult</w:t>
      </w:r>
      <w:r w:rsidR="00636C9C">
        <w:rPr>
          <w:rFonts w:ascii="Times New Roman" w:hAnsi="Times New Roman" w:cs="Times New Roman"/>
          <w:sz w:val="24"/>
          <w:szCs w:val="24"/>
        </w:rPr>
        <w:t xml:space="preserve"> as</w:t>
      </w:r>
      <w:r w:rsidR="000E095C">
        <w:rPr>
          <w:rFonts w:ascii="Times New Roman" w:hAnsi="Times New Roman" w:cs="Times New Roman"/>
          <w:sz w:val="24"/>
          <w:szCs w:val="24"/>
        </w:rPr>
        <w:t xml:space="preserve"> death</w:t>
      </w:r>
      <w:r w:rsidR="00363BDB">
        <w:rPr>
          <w:rFonts w:ascii="Times New Roman" w:hAnsi="Times New Roman" w:cs="Times New Roman"/>
          <w:sz w:val="24"/>
          <w:szCs w:val="24"/>
        </w:rPr>
        <w:t>s</w:t>
      </w:r>
      <w:r w:rsidR="000E095C">
        <w:rPr>
          <w:rFonts w:ascii="Times New Roman" w:hAnsi="Times New Roman" w:cs="Times New Roman"/>
          <w:sz w:val="24"/>
          <w:szCs w:val="24"/>
        </w:rPr>
        <w:t xml:space="preserve"> </w:t>
      </w:r>
      <w:r w:rsidR="00616636">
        <w:rPr>
          <w:rFonts w:ascii="Times New Roman" w:hAnsi="Times New Roman" w:cs="Times New Roman"/>
          <w:sz w:val="24"/>
          <w:szCs w:val="24"/>
        </w:rPr>
        <w:t>are</w:t>
      </w:r>
      <w:r w:rsidR="000E095C">
        <w:rPr>
          <w:rFonts w:ascii="Times New Roman" w:hAnsi="Times New Roman" w:cs="Times New Roman"/>
          <w:sz w:val="24"/>
          <w:szCs w:val="24"/>
        </w:rPr>
        <w:t xml:space="preserve"> more </w:t>
      </w:r>
      <w:r w:rsidR="00636C9C">
        <w:rPr>
          <w:rFonts w:ascii="Times New Roman" w:hAnsi="Times New Roman" w:cs="Times New Roman"/>
          <w:sz w:val="24"/>
          <w:szCs w:val="24"/>
        </w:rPr>
        <w:t>spread</w:t>
      </w:r>
      <w:r w:rsidR="00363BDB">
        <w:rPr>
          <w:rFonts w:ascii="Times New Roman" w:hAnsi="Times New Roman" w:cs="Times New Roman"/>
          <w:sz w:val="24"/>
          <w:szCs w:val="24"/>
        </w:rPr>
        <w:t xml:space="preserve"> over different ages</w:t>
      </w:r>
      <w:r w:rsidR="000E095C">
        <w:rPr>
          <w:rFonts w:ascii="Times New Roman" w:hAnsi="Times New Roman" w:cs="Times New Roman"/>
          <w:sz w:val="24"/>
          <w:szCs w:val="24"/>
        </w:rPr>
        <w:t xml:space="preserve">. </w:t>
      </w:r>
    </w:p>
    <w:p w14:paraId="7EDDDF11" w14:textId="77777777" w:rsidR="00637CED" w:rsidRDefault="00637CED" w:rsidP="00F9352A">
      <w:pPr>
        <w:pStyle w:val="NoSpacing"/>
        <w:rPr>
          <w:rFonts w:ascii="Times New Roman" w:hAnsi="Times New Roman" w:cs="Times New Roman"/>
          <w:i/>
          <w:iCs/>
          <w:sz w:val="24"/>
          <w:szCs w:val="24"/>
        </w:rPr>
      </w:pPr>
    </w:p>
    <w:p w14:paraId="20C397C6" w14:textId="2B0EEE45" w:rsidR="00453010" w:rsidRDefault="003835B8" w:rsidP="00F9352A">
      <w:pPr>
        <w:pStyle w:val="NoSpacing"/>
        <w:rPr>
          <w:rFonts w:ascii="Times New Roman" w:hAnsi="Times New Roman" w:cs="Times New Roman"/>
          <w:sz w:val="24"/>
          <w:szCs w:val="24"/>
        </w:rPr>
      </w:pPr>
      <w:r>
        <w:rPr>
          <w:rFonts w:ascii="Times New Roman" w:hAnsi="Times New Roman" w:cs="Times New Roman"/>
          <w:sz w:val="24"/>
          <w:szCs w:val="24"/>
        </w:rPr>
        <w:t>Lifespan inequality has decreased</w:t>
      </w:r>
      <w:r w:rsidR="00636C9C">
        <w:rPr>
          <w:rFonts w:ascii="Times New Roman" w:hAnsi="Times New Roman" w:cs="Times New Roman"/>
          <w:sz w:val="24"/>
          <w:szCs w:val="24"/>
        </w:rPr>
        <w:t xml:space="preserve"> for most countries</w:t>
      </w:r>
      <w:r w:rsidR="002C7F8A">
        <w:rPr>
          <w:rFonts w:ascii="Times New Roman" w:hAnsi="Times New Roman" w:cs="Times New Roman"/>
          <w:sz w:val="24"/>
          <w:szCs w:val="24"/>
        </w:rPr>
        <w:t xml:space="preserve"> as </w:t>
      </w:r>
      <w:r w:rsidR="00453010">
        <w:rPr>
          <w:rFonts w:ascii="Times New Roman" w:hAnsi="Times New Roman" w:cs="Times New Roman"/>
          <w:sz w:val="24"/>
          <w:szCs w:val="24"/>
        </w:rPr>
        <w:t>life expectancy at birth</w:t>
      </w:r>
      <w:r w:rsidR="002C7F8A">
        <w:rPr>
          <w:rFonts w:ascii="Times New Roman" w:hAnsi="Times New Roman" w:cs="Times New Roman"/>
          <w:sz w:val="24"/>
          <w:szCs w:val="24"/>
        </w:rPr>
        <w:t xml:space="preserve"> increased</w:t>
      </w:r>
      <w:r>
        <w:rPr>
          <w:rFonts w:ascii="Times New Roman" w:hAnsi="Times New Roman" w:cs="Times New Roman"/>
          <w:sz w:val="24"/>
          <w:szCs w:val="24"/>
        </w:rPr>
        <w:t xml:space="preserve">. This dual advance is a major achievement of modern </w:t>
      </w:r>
      <w:r w:rsidR="00453010">
        <w:rPr>
          <w:rFonts w:ascii="Times New Roman" w:hAnsi="Times New Roman" w:cs="Times New Roman"/>
          <w:sz w:val="24"/>
          <w:szCs w:val="24"/>
        </w:rPr>
        <w:t>societies</w:t>
      </w:r>
      <w:r w:rsidR="008F1FD8">
        <w:rPr>
          <w:rFonts w:ascii="Times New Roman" w:hAnsi="Times New Roman" w:cs="Times New Roman"/>
          <w:sz w:val="24"/>
          <w:szCs w:val="24"/>
        </w:rPr>
        <w:t xml:space="preserve"> </w:t>
      </w:r>
      <w:r w:rsidR="001A6C1C">
        <w:rPr>
          <w:rFonts w:ascii="Times New Roman" w:hAnsi="Times New Roman" w:cs="Times New Roman"/>
          <w:sz w:val="24"/>
          <w:szCs w:val="24"/>
        </w:rPr>
        <w:t>i</w:t>
      </w:r>
      <w:r w:rsidR="008F1FD8">
        <w:rPr>
          <w:rFonts w:ascii="Times New Roman" w:hAnsi="Times New Roman" w:cs="Times New Roman"/>
          <w:sz w:val="24"/>
          <w:szCs w:val="24"/>
        </w:rPr>
        <w:t>n giving better chances to survive to older ages</w:t>
      </w:r>
      <w:r w:rsidR="00453010">
        <w:rPr>
          <w:rFonts w:ascii="Times New Roman" w:hAnsi="Times New Roman" w:cs="Times New Roman"/>
          <w:sz w:val="24"/>
          <w:szCs w:val="24"/>
        </w:rPr>
        <w:t xml:space="preserve"> to more people</w:t>
      </w:r>
      <w:r w:rsidR="00636C9C">
        <w:rPr>
          <w:rFonts w:ascii="Times New Roman" w:hAnsi="Times New Roman" w:cs="Times New Roman"/>
          <w:sz w:val="24"/>
          <w:szCs w:val="24"/>
        </w:rPr>
        <w:t xml:space="preserve"> and it has triggered scientific interest among demographers. Numerous studies have looked at how higher levels of life expectancy usually correspond to lower levels of lifespan inequality. </w:t>
      </w:r>
      <w:r w:rsidR="00616636">
        <w:rPr>
          <w:rFonts w:ascii="Times New Roman" w:hAnsi="Times New Roman" w:cs="Times New Roman"/>
          <w:sz w:val="24"/>
          <w:szCs w:val="24"/>
        </w:rPr>
        <w:t>Limited</w:t>
      </w:r>
      <w:r w:rsidR="00636C9C">
        <w:rPr>
          <w:rFonts w:ascii="Times New Roman" w:hAnsi="Times New Roman" w:cs="Times New Roman"/>
          <w:sz w:val="24"/>
          <w:szCs w:val="24"/>
        </w:rPr>
        <w:t xml:space="preserve"> attention</w:t>
      </w:r>
      <w:r w:rsidR="00616636">
        <w:rPr>
          <w:rFonts w:ascii="Times New Roman" w:hAnsi="Times New Roman" w:cs="Times New Roman"/>
          <w:sz w:val="24"/>
          <w:szCs w:val="24"/>
        </w:rPr>
        <w:t>, however,</w:t>
      </w:r>
      <w:r w:rsidR="00636C9C">
        <w:rPr>
          <w:rFonts w:ascii="Times New Roman" w:hAnsi="Times New Roman" w:cs="Times New Roman"/>
          <w:sz w:val="24"/>
          <w:szCs w:val="24"/>
        </w:rPr>
        <w:t xml:space="preserve"> has been paid to how they change over time and what are the determinants of these changes. </w:t>
      </w:r>
      <w:r w:rsidR="00616636">
        <w:rPr>
          <w:rFonts w:ascii="Times New Roman" w:hAnsi="Times New Roman" w:cs="Times New Roman"/>
          <w:sz w:val="24"/>
          <w:szCs w:val="24"/>
        </w:rPr>
        <w:t xml:space="preserve">A recent article shows that </w:t>
      </w:r>
      <w:r w:rsidR="008B2CF2">
        <w:rPr>
          <w:rFonts w:ascii="Times New Roman" w:hAnsi="Times New Roman" w:cs="Times New Roman"/>
          <w:sz w:val="24"/>
          <w:szCs w:val="24"/>
        </w:rPr>
        <w:t xml:space="preserve">changes of </w:t>
      </w:r>
      <w:r w:rsidR="002C7F8A">
        <w:rPr>
          <w:rFonts w:ascii="Times New Roman" w:hAnsi="Times New Roman" w:cs="Times New Roman"/>
          <w:sz w:val="24"/>
          <w:szCs w:val="24"/>
        </w:rPr>
        <w:t>both</w:t>
      </w:r>
      <w:r w:rsidR="00616636">
        <w:rPr>
          <w:rFonts w:ascii="Times New Roman" w:hAnsi="Times New Roman" w:cs="Times New Roman"/>
          <w:sz w:val="24"/>
          <w:szCs w:val="24"/>
        </w:rPr>
        <w:t xml:space="preserve"> life expectancy and lifespan inequality </w:t>
      </w:r>
      <w:r w:rsidR="008B2CF2">
        <w:rPr>
          <w:rFonts w:ascii="Times New Roman" w:hAnsi="Times New Roman" w:cs="Times New Roman"/>
          <w:sz w:val="24"/>
          <w:szCs w:val="24"/>
        </w:rPr>
        <w:t>can be expresse</w:t>
      </w:r>
      <w:r w:rsidR="00043916">
        <w:rPr>
          <w:rFonts w:ascii="Times New Roman" w:hAnsi="Times New Roman" w:cs="Times New Roman"/>
          <w:sz w:val="24"/>
          <w:szCs w:val="24"/>
        </w:rPr>
        <w:t>d</w:t>
      </w:r>
      <w:r w:rsidR="008B2CF2">
        <w:rPr>
          <w:rFonts w:ascii="Times New Roman" w:hAnsi="Times New Roman" w:cs="Times New Roman"/>
          <w:sz w:val="24"/>
          <w:szCs w:val="24"/>
        </w:rPr>
        <w:t xml:space="preserve"> as</w:t>
      </w:r>
      <w:r w:rsidR="002C7F8A">
        <w:rPr>
          <w:rFonts w:ascii="Times New Roman" w:hAnsi="Times New Roman" w:cs="Times New Roman"/>
          <w:sz w:val="24"/>
          <w:szCs w:val="24"/>
        </w:rPr>
        <w:t xml:space="preserve"> rates of progress in saving lives. </w:t>
      </w:r>
      <w:r w:rsidR="00043916">
        <w:rPr>
          <w:rFonts w:ascii="Times New Roman" w:hAnsi="Times New Roman" w:cs="Times New Roman"/>
          <w:sz w:val="24"/>
          <w:szCs w:val="24"/>
        </w:rPr>
        <w:t xml:space="preserve">How strong the relationship </w:t>
      </w:r>
      <w:r w:rsidR="00043916">
        <w:rPr>
          <w:rFonts w:ascii="Times New Roman" w:hAnsi="Times New Roman" w:cs="Times New Roman"/>
          <w:sz w:val="24"/>
          <w:szCs w:val="24"/>
        </w:rPr>
        <w:lastRenderedPageBreak/>
        <w:t>between increasing life expectancy and decreasing lifespan inequality</w:t>
      </w:r>
      <w:ins w:id="76" w:author="Ginevra Floridi" w:date="2020-03-12T09:14:00Z">
        <w:r w:rsidR="00640846">
          <w:rPr>
            <w:rFonts w:ascii="Times New Roman" w:hAnsi="Times New Roman" w:cs="Times New Roman"/>
            <w:sz w:val="24"/>
            <w:szCs w:val="24"/>
          </w:rPr>
          <w:t xml:space="preserve"> is</w:t>
        </w:r>
      </w:ins>
      <w:r w:rsidR="00043916">
        <w:rPr>
          <w:rFonts w:ascii="Times New Roman" w:hAnsi="Times New Roman" w:cs="Times New Roman"/>
          <w:sz w:val="24"/>
          <w:szCs w:val="24"/>
        </w:rPr>
        <w:t xml:space="preserve"> depends on where the progress is placed. The more lives saved at the youngest</w:t>
      </w:r>
      <w:ins w:id="77" w:author="Ginevra Floridi" w:date="2020-03-12T09:14:00Z">
        <w:r w:rsidR="00640846">
          <w:rPr>
            <w:rFonts w:ascii="Times New Roman" w:hAnsi="Times New Roman" w:cs="Times New Roman"/>
            <w:sz w:val="24"/>
            <w:szCs w:val="24"/>
          </w:rPr>
          <w:t xml:space="preserve"> ages</w:t>
        </w:r>
      </w:ins>
      <w:r w:rsidR="00043916">
        <w:rPr>
          <w:rFonts w:ascii="Times New Roman" w:hAnsi="Times New Roman" w:cs="Times New Roman"/>
          <w:sz w:val="24"/>
          <w:szCs w:val="24"/>
        </w:rPr>
        <w:t>, the stronger the relationship is</w:t>
      </w:r>
      <w:ins w:id="78" w:author="Ginevra Floridi" w:date="2020-03-12T09:14:00Z">
        <w:r w:rsidR="00640846">
          <w:rPr>
            <w:rFonts w:ascii="Times New Roman" w:hAnsi="Times New Roman" w:cs="Times New Roman"/>
            <w:sz w:val="24"/>
            <w:szCs w:val="24"/>
          </w:rPr>
          <w:t>,</w:t>
        </w:r>
      </w:ins>
      <w:r w:rsidR="00043916">
        <w:rPr>
          <w:rFonts w:ascii="Times New Roman" w:hAnsi="Times New Roman" w:cs="Times New Roman"/>
          <w:sz w:val="24"/>
          <w:szCs w:val="24"/>
        </w:rPr>
        <w:t xml:space="preserve"> </w:t>
      </w:r>
      <w:r w:rsidR="006E5E2D">
        <w:rPr>
          <w:rFonts w:ascii="Times New Roman" w:hAnsi="Times New Roman" w:cs="Times New Roman"/>
          <w:sz w:val="24"/>
          <w:szCs w:val="24"/>
        </w:rPr>
        <w:t>especially</w:t>
      </w:r>
      <w:r w:rsidR="00043916">
        <w:rPr>
          <w:rFonts w:ascii="Times New Roman" w:hAnsi="Times New Roman" w:cs="Times New Roman"/>
          <w:sz w:val="24"/>
          <w:szCs w:val="24"/>
        </w:rPr>
        <w:t xml:space="preserve"> when life expectancy is less than 70 years. </w:t>
      </w:r>
    </w:p>
    <w:p w14:paraId="0AA23F81" w14:textId="77777777" w:rsidR="003C0458" w:rsidRDefault="003C0458" w:rsidP="00F9352A">
      <w:pPr>
        <w:pStyle w:val="NoSpacing"/>
        <w:rPr>
          <w:rFonts w:ascii="Times New Roman" w:hAnsi="Times New Roman" w:cs="Times New Roman"/>
          <w:sz w:val="24"/>
          <w:szCs w:val="24"/>
        </w:rPr>
      </w:pPr>
    </w:p>
    <w:p w14:paraId="6025C47F" w14:textId="089DAAE2" w:rsidR="00600E58" w:rsidRPr="006215D4" w:rsidRDefault="00600E58" w:rsidP="00600E58">
      <w:pPr>
        <w:pStyle w:val="NoSpacing"/>
        <w:rPr>
          <w:ins w:id="79" w:author="Ginevra Floridi" w:date="2020-03-11T17:38:00Z"/>
          <w:rFonts w:ascii="Times New Roman" w:hAnsi="Times New Roman" w:cs="Times New Roman"/>
          <w:b/>
          <w:sz w:val="24"/>
          <w:szCs w:val="24"/>
        </w:rPr>
      </w:pPr>
      <w:commentRangeStart w:id="80"/>
      <w:ins w:id="81" w:author="Ginevra Floridi" w:date="2020-03-11T17:38:00Z">
        <w:r w:rsidRPr="006215D4">
          <w:rPr>
            <w:rFonts w:ascii="Times New Roman" w:hAnsi="Times New Roman" w:cs="Times New Roman"/>
            <w:b/>
            <w:sz w:val="24"/>
            <w:szCs w:val="24"/>
          </w:rPr>
          <w:t xml:space="preserve">Societal causes and implications of the </w:t>
        </w:r>
      </w:ins>
      <w:ins w:id="82" w:author="Ginevra Floridi" w:date="2020-03-11T17:46:00Z">
        <w:r w:rsidR="00E24DA1">
          <w:rPr>
            <w:rFonts w:ascii="Times New Roman" w:hAnsi="Times New Roman" w:cs="Times New Roman"/>
            <w:b/>
            <w:sz w:val="24"/>
            <w:szCs w:val="24"/>
          </w:rPr>
          <w:t xml:space="preserve">(changing) </w:t>
        </w:r>
      </w:ins>
      <w:ins w:id="83" w:author="Ginevra Floridi" w:date="2020-03-11T17:38:00Z">
        <w:r w:rsidRPr="006215D4">
          <w:rPr>
            <w:rFonts w:ascii="Times New Roman" w:hAnsi="Times New Roman" w:cs="Times New Roman"/>
            <w:b/>
            <w:sz w:val="24"/>
            <w:szCs w:val="24"/>
          </w:rPr>
          <w:t>relationship</w:t>
        </w:r>
        <w:r>
          <w:rPr>
            <w:rFonts w:ascii="Times New Roman" w:hAnsi="Times New Roman" w:cs="Times New Roman"/>
            <w:b/>
            <w:sz w:val="24"/>
            <w:szCs w:val="24"/>
          </w:rPr>
          <w:t xml:space="preserve"> between life expectancy and lifespan </w:t>
        </w:r>
      </w:ins>
      <w:ins w:id="84" w:author="Ginevra Floridi" w:date="2020-03-12T09:36:00Z">
        <w:r w:rsidR="00640846">
          <w:rPr>
            <w:rFonts w:ascii="Times New Roman" w:hAnsi="Times New Roman" w:cs="Times New Roman"/>
            <w:b/>
            <w:sz w:val="24"/>
            <w:szCs w:val="24"/>
          </w:rPr>
          <w:t>in</w:t>
        </w:r>
      </w:ins>
      <w:ins w:id="85" w:author="Ginevra Floridi" w:date="2020-03-11T17:38:00Z">
        <w:r>
          <w:rPr>
            <w:rFonts w:ascii="Times New Roman" w:hAnsi="Times New Roman" w:cs="Times New Roman"/>
            <w:b/>
            <w:sz w:val="24"/>
            <w:szCs w:val="24"/>
          </w:rPr>
          <w:t>equality</w:t>
        </w:r>
      </w:ins>
      <w:commentRangeEnd w:id="80"/>
      <w:ins w:id="86" w:author="Ginevra Floridi" w:date="2020-03-11T17:46:00Z">
        <w:r w:rsidR="00E24DA1">
          <w:rPr>
            <w:rStyle w:val="CommentReference"/>
          </w:rPr>
          <w:commentReference w:id="80"/>
        </w:r>
      </w:ins>
    </w:p>
    <w:p w14:paraId="11ED7B65" w14:textId="77777777" w:rsidR="00600E58" w:rsidRDefault="00600E58" w:rsidP="00F9352A">
      <w:pPr>
        <w:pStyle w:val="NoSpacing"/>
        <w:rPr>
          <w:ins w:id="87" w:author="Ginevra Floridi" w:date="2020-03-11T17:42:00Z"/>
          <w:rFonts w:ascii="Times New Roman" w:hAnsi="Times New Roman" w:cs="Times New Roman"/>
          <w:sz w:val="24"/>
          <w:szCs w:val="24"/>
        </w:rPr>
      </w:pPr>
    </w:p>
    <w:p w14:paraId="0455C648" w14:textId="77777777" w:rsidR="002C0922" w:rsidRDefault="002C0922" w:rsidP="002C0922">
      <w:pPr>
        <w:pStyle w:val="NoSpacing"/>
        <w:rPr>
          <w:ins w:id="88" w:author="Ginevra Floridi" w:date="2020-03-12T10:05:00Z"/>
          <w:rFonts w:ascii="Times New Roman" w:hAnsi="Times New Roman" w:cs="Times New Roman"/>
          <w:sz w:val="24"/>
          <w:szCs w:val="24"/>
        </w:rPr>
      </w:pPr>
      <w:ins w:id="89" w:author="Ginevra Floridi" w:date="2020-03-12T10:05:00Z">
        <w:r>
          <w:rPr>
            <w:rFonts w:ascii="Times New Roman" w:hAnsi="Times New Roman" w:cs="Times New Roman"/>
            <w:sz w:val="24"/>
            <w:szCs w:val="24"/>
          </w:rPr>
          <w:t>If both long lives and equal lifespans matter, we can think of the best possible scenario as one where people not only live longer, but also face progressively less uncertainty around when they will die. Research has shown that this has not always been the case as, in certain countries</w:t>
        </w:r>
        <w:r w:rsidRPr="00237BBB">
          <w:rPr>
            <w:rFonts w:ascii="Times New Roman" w:hAnsi="Times New Roman" w:cs="Times New Roman"/>
            <w:sz w:val="24"/>
            <w:szCs w:val="24"/>
          </w:rPr>
          <w:t xml:space="preserve"> </w:t>
        </w:r>
        <w:r>
          <w:rPr>
            <w:rFonts w:ascii="Times New Roman" w:hAnsi="Times New Roman" w:cs="Times New Roman"/>
            <w:sz w:val="24"/>
            <w:szCs w:val="24"/>
          </w:rPr>
          <w:t xml:space="preserve">during specific periods, lifespan inequality has been shown to stall or even increase despite improvements in life expectancy. </w:t>
        </w:r>
        <w:r w:rsidRPr="00681214">
          <w:rPr>
            <w:rFonts w:ascii="Times New Roman" w:hAnsi="Times New Roman" w:cs="Times New Roman"/>
            <w:sz w:val="24"/>
            <w:szCs w:val="24"/>
            <w:highlight w:val="yellow"/>
          </w:rPr>
          <w:t>(</w:t>
        </w:r>
        <w:commentRangeStart w:id="90"/>
        <w:r w:rsidRPr="00237BBB">
          <w:rPr>
            <w:rFonts w:ascii="Times New Roman" w:hAnsi="Times New Roman" w:cs="Times New Roman"/>
            <w:sz w:val="24"/>
            <w:szCs w:val="24"/>
            <w:highlight w:val="yellow"/>
          </w:rPr>
          <w:t>Jos</w:t>
        </w:r>
        <w:r w:rsidRPr="00237BBB">
          <w:rPr>
            <w:rFonts w:ascii="Times New Roman" w:hAnsi="Times New Roman" w:cs="Times New Roman"/>
            <w:sz w:val="24"/>
            <w:szCs w:val="24"/>
            <w:highlight w:val="yellow"/>
            <w:lang w:val="it-IT"/>
          </w:rPr>
          <w:t>é,</w:t>
        </w:r>
        <w:r w:rsidRPr="00237BBB">
          <w:rPr>
            <w:rFonts w:ascii="Times New Roman" w:hAnsi="Times New Roman" w:cs="Times New Roman"/>
            <w:sz w:val="24"/>
            <w:szCs w:val="24"/>
            <w:highlight w:val="yellow"/>
          </w:rPr>
          <w:t xml:space="preserve"> examples</w:t>
        </w:r>
      </w:ins>
      <w:commentRangeEnd w:id="90"/>
      <w:r w:rsidR="00E00EE7">
        <w:rPr>
          <w:rStyle w:val="CommentReference"/>
        </w:rPr>
        <w:commentReference w:id="90"/>
      </w:r>
      <w:ins w:id="91" w:author="Ginevra Floridi" w:date="2020-03-12T10:05:00Z">
        <w:r w:rsidRPr="00237BBB">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 e.g.</w:t>
        </w:r>
        <w:r w:rsidRPr="00237BBB">
          <w:rPr>
            <w:rFonts w:ascii="Times New Roman" w:hAnsi="Times New Roman" w:cs="Times New Roman"/>
            <w:sz w:val="24"/>
            <w:szCs w:val="24"/>
            <w:highlight w:val="yellow"/>
          </w:rPr>
          <w:t xml:space="preserve"> This </w:t>
        </w:r>
        <w:r>
          <w:rPr>
            <w:rFonts w:ascii="Times New Roman" w:hAnsi="Times New Roman" w:cs="Times New Roman"/>
            <w:sz w:val="24"/>
            <w:szCs w:val="24"/>
            <w:highlight w:val="yellow"/>
          </w:rPr>
          <w:t>can</w:t>
        </w:r>
        <w:r w:rsidRPr="00237BBB">
          <w:rPr>
            <w:rFonts w:ascii="Times New Roman" w:hAnsi="Times New Roman" w:cs="Times New Roman"/>
            <w:sz w:val="24"/>
            <w:szCs w:val="24"/>
            <w:highlight w:val="yellow"/>
          </w:rPr>
          <w:t xml:space="preserve"> be due to an increase in mortality at younger ages, for instance </w:t>
        </w:r>
        <w:r>
          <w:rPr>
            <w:rFonts w:ascii="Times New Roman" w:hAnsi="Times New Roman" w:cs="Times New Roman"/>
            <w:sz w:val="24"/>
            <w:szCs w:val="24"/>
            <w:highlight w:val="yellow"/>
          </w:rPr>
          <w:t>from</w:t>
        </w:r>
        <w:r w:rsidRPr="00237BBB">
          <w:rPr>
            <w:rFonts w:ascii="Times New Roman" w:hAnsi="Times New Roman" w:cs="Times New Roman"/>
            <w:sz w:val="24"/>
            <w:szCs w:val="24"/>
            <w:highlight w:val="yellow"/>
          </w:rPr>
          <w:t xml:space="preserve"> violence</w:t>
        </w:r>
        <w:r>
          <w:rPr>
            <w:rFonts w:ascii="Times New Roman" w:hAnsi="Times New Roman" w:cs="Times New Roman"/>
            <w:sz w:val="24"/>
            <w:szCs w:val="24"/>
            <w:highlight w:val="yellow"/>
          </w:rPr>
          <w:t>…</w:t>
        </w:r>
        <w:r w:rsidRPr="00237BBB">
          <w:rPr>
            <w:rFonts w:ascii="Times New Roman" w:hAnsi="Times New Roman" w:cs="Times New Roman"/>
            <w:sz w:val="24"/>
            <w:szCs w:val="24"/>
            <w:highlight w:val="yellow"/>
          </w:rPr>
          <w:t>. Alternatively, it may be linked to mortality reductions at very old ages outpacing improvements in mid-life mortality</w:t>
        </w:r>
        <w:r>
          <w:rPr>
            <w:rFonts w:ascii="Times New Roman" w:hAnsi="Times New Roman" w:cs="Times New Roman"/>
            <w:sz w:val="24"/>
            <w:szCs w:val="24"/>
            <w:highlight w:val="yellow"/>
          </w:rPr>
          <w:t>…)</w:t>
        </w:r>
        <w:r>
          <w:rPr>
            <w:rFonts w:ascii="Times New Roman" w:hAnsi="Times New Roman" w:cs="Times New Roman"/>
            <w:sz w:val="24"/>
            <w:szCs w:val="24"/>
          </w:rPr>
          <w:t>.</w:t>
        </w:r>
      </w:ins>
    </w:p>
    <w:p w14:paraId="69A4761F" w14:textId="77777777" w:rsidR="002C0922" w:rsidRDefault="002C0922" w:rsidP="002C0922">
      <w:pPr>
        <w:pStyle w:val="NoSpacing"/>
        <w:rPr>
          <w:ins w:id="92" w:author="Ginevra Floridi" w:date="2020-03-12T10:05:00Z"/>
          <w:rFonts w:ascii="Times New Roman" w:hAnsi="Times New Roman" w:cs="Times New Roman"/>
          <w:sz w:val="24"/>
          <w:szCs w:val="24"/>
        </w:rPr>
      </w:pPr>
    </w:p>
    <w:p w14:paraId="6554656A" w14:textId="77777777" w:rsidR="002C0922" w:rsidRDefault="002C0922" w:rsidP="002C0922">
      <w:pPr>
        <w:pStyle w:val="NoSpacing"/>
        <w:rPr>
          <w:ins w:id="93" w:author="Ginevra Floridi" w:date="2020-03-12T10:05:00Z"/>
          <w:rFonts w:ascii="Times New Roman" w:hAnsi="Times New Roman" w:cs="Times New Roman"/>
          <w:sz w:val="24"/>
          <w:szCs w:val="24"/>
        </w:rPr>
      </w:pPr>
      <w:ins w:id="94" w:author="Ginevra Floridi" w:date="2020-03-12T10:05:00Z">
        <w:r>
          <w:rPr>
            <w:rFonts w:ascii="Times New Roman" w:hAnsi="Times New Roman" w:cs="Times New Roman"/>
            <w:sz w:val="24"/>
            <w:szCs w:val="24"/>
          </w:rPr>
          <w:t>The weakening or reversal of the negative relationship between lifespan inequality and life expectancy means that, while people live longer on average, individuals also face greater uncertainty around when they will die. Studies have shown that, within a society, such increased uncertainty is likely to be concentrated among those from disadvantaged socioeconomic groups (</w:t>
        </w:r>
        <w:r w:rsidRPr="00CF3961">
          <w:rPr>
            <w:rFonts w:ascii="Times New Roman" w:hAnsi="Times New Roman" w:cs="Times New Roman"/>
            <w:sz w:val="24"/>
            <w:szCs w:val="24"/>
            <w:highlight w:val="yellow"/>
          </w:rPr>
          <w:t>reference?</w:t>
        </w:r>
        <w:r>
          <w:rPr>
            <w:rFonts w:ascii="Times New Roman" w:hAnsi="Times New Roman" w:cs="Times New Roman"/>
            <w:sz w:val="24"/>
            <w:szCs w:val="24"/>
          </w:rPr>
          <w:t>). This may have important consequences for the perpetuation of social inequality. For instance, faced with greater uncertainty about their own lifespan (as reflected in the experience of their peers), disadvantaged individuals may find it harder to make optimal savings and investment decisions, and this could further reduce their financial resources later in life. Moreover, greater lifespan inequality for disadvantaged groups may generate uncertainty around the timing of transfers, inheritances and bequests they are able to make to their children and grandchildren. Given the importance of these transfers for the recipients’ socioeconomic conditions, higher lifespan inequality may strengthen the transmission of disadvantage across generations.</w:t>
        </w:r>
      </w:ins>
    </w:p>
    <w:p w14:paraId="71C391C2" w14:textId="77777777" w:rsidR="002C0922" w:rsidRDefault="002C0922" w:rsidP="002C0922">
      <w:pPr>
        <w:pStyle w:val="NoSpacing"/>
        <w:rPr>
          <w:ins w:id="95" w:author="Ginevra Floridi" w:date="2020-03-12T10:05:00Z"/>
          <w:rFonts w:ascii="Times New Roman" w:hAnsi="Times New Roman" w:cs="Times New Roman"/>
          <w:sz w:val="24"/>
          <w:szCs w:val="24"/>
        </w:rPr>
      </w:pPr>
    </w:p>
    <w:p w14:paraId="76BBC226" w14:textId="77777777" w:rsidR="002C0922" w:rsidRDefault="002C0922" w:rsidP="002C0922">
      <w:pPr>
        <w:pStyle w:val="NoSpacing"/>
        <w:rPr>
          <w:ins w:id="96" w:author="Ginevra Floridi" w:date="2020-03-12T10:05:00Z"/>
          <w:rFonts w:ascii="Times New Roman" w:hAnsi="Times New Roman" w:cs="Times New Roman"/>
          <w:sz w:val="24"/>
          <w:szCs w:val="24"/>
        </w:rPr>
      </w:pPr>
      <w:ins w:id="97" w:author="Ginevra Floridi" w:date="2020-03-12T10:05:00Z">
        <w:r>
          <w:rPr>
            <w:rFonts w:ascii="Times New Roman" w:hAnsi="Times New Roman" w:cs="Times New Roman"/>
            <w:sz w:val="24"/>
            <w:szCs w:val="24"/>
          </w:rPr>
          <w:t>As the [PNAS] study shows, while the relationship between life expectancy and lifespan inequality is generally negative across time and space, lifespans do not necessarily become more equal whenever life expectancy increases. In fact, the relationship depends on the ages at which mortality is reduced. This tells us that delaying the average age at death alone is not enough for guaranteeing a more equitable distribution of the length of life.</w:t>
        </w:r>
      </w:ins>
    </w:p>
    <w:p w14:paraId="1C14239E" w14:textId="77777777" w:rsidR="002C0922" w:rsidRDefault="002C0922" w:rsidP="002C0922">
      <w:pPr>
        <w:pStyle w:val="NoSpacing"/>
        <w:rPr>
          <w:ins w:id="98" w:author="Ginevra Floridi" w:date="2020-03-12T10:05:00Z"/>
          <w:rFonts w:ascii="Times New Roman" w:hAnsi="Times New Roman" w:cs="Times New Roman"/>
          <w:sz w:val="24"/>
          <w:szCs w:val="24"/>
        </w:rPr>
      </w:pPr>
      <w:ins w:id="99" w:author="Ginevra Floridi" w:date="2020-03-12T10:05:00Z">
        <w:r>
          <w:rPr>
            <w:rFonts w:ascii="Times New Roman" w:hAnsi="Times New Roman" w:cs="Times New Roman"/>
            <w:sz w:val="24"/>
            <w:szCs w:val="24"/>
          </w:rPr>
          <w:t>There is good reason to expect that the relationship between life expectancy and lifespan inequality will remain negative, since the threshold age under which mortality needs to be reduced increases with increasing life expectancy, giving more scope for saving early lives below such threshold age. However, an important message of recent research is that policies and interventions are able to affect this relationship, by reducing mortality at the ages that matter the most. In terms of policy interventions, one important question to ask is how different types of healthcare investments, such as preventive as opposed to end-of-life care, may relate to inequality in lifespans. Another important question is how the strength of the relationship between life expectancy and lifespan inequality varies across societies and periods characterized by different levels of social inequality. These are promising avenues for future research linking demographic phenomena to the broader societal context in which they take place.</w:t>
        </w:r>
      </w:ins>
    </w:p>
    <w:p w14:paraId="04EFFF0A" w14:textId="77777777" w:rsidR="00A75458" w:rsidRDefault="00A75458" w:rsidP="00F9352A">
      <w:pPr>
        <w:pStyle w:val="NoSpacing"/>
        <w:rPr>
          <w:ins w:id="100" w:author="Ginevra Floridi" w:date="2020-03-11T17:38:00Z"/>
          <w:rFonts w:ascii="Times New Roman" w:hAnsi="Times New Roman" w:cs="Times New Roman"/>
          <w:sz w:val="24"/>
          <w:szCs w:val="24"/>
        </w:rPr>
      </w:pPr>
    </w:p>
    <w:p w14:paraId="5EA38D7C" w14:textId="77777777" w:rsidR="00600E58" w:rsidRDefault="00600E58" w:rsidP="00F9352A">
      <w:pPr>
        <w:pStyle w:val="NoSpacing"/>
        <w:rPr>
          <w:ins w:id="101" w:author="Ginevra Floridi" w:date="2020-03-11T17:38:00Z"/>
          <w:rFonts w:ascii="Times New Roman" w:hAnsi="Times New Roman" w:cs="Times New Roman"/>
          <w:sz w:val="24"/>
          <w:szCs w:val="24"/>
        </w:rPr>
      </w:pPr>
    </w:p>
    <w:p w14:paraId="5A9F5118" w14:textId="77777777" w:rsidR="008B2CF2" w:rsidRPr="00B8734A" w:rsidRDefault="008B2CF2" w:rsidP="00F9352A">
      <w:pPr>
        <w:pStyle w:val="NoSpacing"/>
        <w:rPr>
          <w:rFonts w:ascii="Times New Roman" w:hAnsi="Times New Roman" w:cs="Times New Roman"/>
          <w:i/>
          <w:iCs/>
          <w:sz w:val="24"/>
          <w:szCs w:val="24"/>
        </w:rPr>
      </w:pPr>
    </w:p>
    <w:p w14:paraId="2CF6ED6C" w14:textId="77777777" w:rsidR="003C5D82" w:rsidRPr="00D01CD5" w:rsidDel="00420F75" w:rsidRDefault="00F9352A">
      <w:pPr>
        <w:rPr>
          <w:del w:id="102" w:author="Ginevra Floridi" w:date="2020-03-12T10:14:00Z"/>
          <w:rFonts w:ascii="Times New Roman" w:hAnsi="Times New Roman" w:cs="Times New Roman"/>
          <w:b/>
          <w:bCs/>
          <w:sz w:val="24"/>
          <w:szCs w:val="24"/>
        </w:rPr>
      </w:pPr>
      <w:r w:rsidRPr="00D01CD5">
        <w:rPr>
          <w:rFonts w:ascii="Times New Roman" w:hAnsi="Times New Roman" w:cs="Times New Roman"/>
          <w:b/>
          <w:bCs/>
          <w:sz w:val="24"/>
          <w:szCs w:val="24"/>
        </w:rPr>
        <w:t>References</w:t>
      </w:r>
    </w:p>
    <w:p w14:paraId="17FF0AB3" w14:textId="77777777" w:rsidR="00F9352A" w:rsidRDefault="00F9352A"/>
    <w:sectPr w:rsidR="00F9352A" w:rsidSect="00A3728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Ginevra Floridi" w:date="2020-03-12T10:06:00Z" w:initials="GF">
    <w:p w14:paraId="13426986" w14:textId="7199BCB3" w:rsidR="00A618E8" w:rsidRDefault="00A618E8">
      <w:pPr>
        <w:pStyle w:val="CommentText"/>
      </w:pPr>
      <w:r>
        <w:rPr>
          <w:rStyle w:val="CommentReference"/>
        </w:rPr>
        <w:annotationRef/>
      </w:r>
      <w:r>
        <w:t xml:space="preserve">I am trying to be consistent and use “inequality” here rather than “equality” – i.e. talking of a negative relationship, while in the paper you describe a positive relationship with equality. Up to you which one </w:t>
      </w:r>
      <w:r w:rsidR="002C0922">
        <w:t>sounds</w:t>
      </w:r>
      <w:r>
        <w:t xml:space="preserve"> better!</w:t>
      </w:r>
    </w:p>
  </w:comment>
  <w:comment w:id="24" w:author="Ginevra Floridi" w:date="2020-03-12T09:39:00Z" w:initials="GF">
    <w:p w14:paraId="6EC5E39B" w14:textId="2AF4AD3B" w:rsidR="00A618E8" w:rsidRDefault="00A618E8">
      <w:pPr>
        <w:pStyle w:val="CommentText"/>
      </w:pPr>
      <w:r>
        <w:rPr>
          <w:rStyle w:val="CommentReference"/>
        </w:rPr>
        <w:annotationRef/>
      </w:r>
      <w:r>
        <w:t>I though the Italian example was a bit long, given that it mainly relates to improvements in life expectancy (which I guess most readers of NIUSSP know about), rather than directly to lifespan inequality. But feel free to put it back!</w:t>
      </w:r>
    </w:p>
  </w:comment>
  <w:comment w:id="57" w:author="José Manuel Aburto" w:date="2020-03-12T11:24:00Z" w:initials="JMA">
    <w:p w14:paraId="7E955715" w14:textId="03A15EA3" w:rsidR="00E00EE7" w:rsidRDefault="00E00EE7">
      <w:pPr>
        <w:pStyle w:val="CommentText"/>
      </w:pPr>
      <w:r>
        <w:rPr>
          <w:rStyle w:val="CommentReference"/>
        </w:rPr>
        <w:annotationRef/>
      </w:r>
      <w:r>
        <w:rPr>
          <w:noProof/>
        </w:rPr>
        <w:t>l</w:t>
      </w:r>
      <w:r>
        <w:rPr>
          <w:noProof/>
        </w:rPr>
        <w:t>e</w:t>
      </w:r>
      <w:r>
        <w:rPr>
          <w:noProof/>
        </w:rPr>
        <w:t>t</w:t>
      </w:r>
      <w:r>
        <w:rPr>
          <w:noProof/>
        </w:rPr>
        <w:t>'s</w:t>
      </w:r>
      <w:r>
        <w:rPr>
          <w:noProof/>
        </w:rPr>
        <w:t xml:space="preserve"> </w:t>
      </w:r>
      <w:r>
        <w:rPr>
          <w:noProof/>
        </w:rPr>
        <w:t>b</w:t>
      </w:r>
      <w:r>
        <w:rPr>
          <w:noProof/>
        </w:rPr>
        <w:t>e</w:t>
      </w:r>
      <w:r>
        <w:rPr>
          <w:noProof/>
        </w:rPr>
        <w:t xml:space="preserve"> </w:t>
      </w:r>
      <w:r>
        <w:rPr>
          <w:noProof/>
        </w:rPr>
        <w:t>c</w:t>
      </w:r>
      <w:r>
        <w:rPr>
          <w:noProof/>
        </w:rPr>
        <w:t>o</w:t>
      </w:r>
      <w:r>
        <w:rPr>
          <w:noProof/>
        </w:rPr>
        <w:t>n</w:t>
      </w:r>
      <w:r>
        <w:rPr>
          <w:noProof/>
        </w:rPr>
        <w:t>s</w:t>
      </w:r>
      <w:r>
        <w:rPr>
          <w:noProof/>
        </w:rPr>
        <w:t>i</w:t>
      </w:r>
      <w:r>
        <w:rPr>
          <w:noProof/>
        </w:rPr>
        <w:t>s</w:t>
      </w:r>
      <w:r>
        <w:rPr>
          <w:noProof/>
        </w:rPr>
        <w:t>t</w:t>
      </w:r>
      <w:r>
        <w:rPr>
          <w:noProof/>
        </w:rPr>
        <w:t>e</w:t>
      </w:r>
      <w:r>
        <w:rPr>
          <w:noProof/>
        </w:rPr>
        <w:t>n</w:t>
      </w:r>
      <w:r>
        <w:rPr>
          <w:noProof/>
        </w:rPr>
        <w:t>t</w:t>
      </w:r>
      <w:r>
        <w:rPr>
          <w:noProof/>
        </w:rPr>
        <w:t xml:space="preserve"> </w:t>
      </w:r>
      <w:r>
        <w:rPr>
          <w:noProof/>
        </w:rPr>
        <w:t>wi</w:t>
      </w:r>
      <w:r>
        <w:rPr>
          <w:noProof/>
        </w:rPr>
        <w:t>t</w:t>
      </w:r>
      <w:r>
        <w:rPr>
          <w:noProof/>
        </w:rPr>
        <w:t>h</w:t>
      </w:r>
      <w:r>
        <w:rPr>
          <w:noProof/>
        </w:rPr>
        <w:t xml:space="preserve"> </w:t>
      </w:r>
      <w:r>
        <w:rPr>
          <w:noProof/>
        </w:rPr>
        <w:t>li</w:t>
      </w:r>
      <w:r>
        <w:rPr>
          <w:noProof/>
        </w:rPr>
        <w:t>f</w:t>
      </w:r>
      <w:r>
        <w:rPr>
          <w:noProof/>
        </w:rPr>
        <w:t>e</w:t>
      </w:r>
      <w:r>
        <w:rPr>
          <w:noProof/>
        </w:rPr>
        <w:t xml:space="preserve"> </w:t>
      </w:r>
      <w:r>
        <w:rPr>
          <w:noProof/>
        </w:rPr>
        <w:t>s</w:t>
      </w:r>
      <w:r>
        <w:rPr>
          <w:noProof/>
        </w:rPr>
        <w:t>p</w:t>
      </w:r>
      <w:r>
        <w:rPr>
          <w:noProof/>
        </w:rPr>
        <w:t>a</w:t>
      </w:r>
      <w:r>
        <w:rPr>
          <w:noProof/>
        </w:rPr>
        <w:t>n</w:t>
      </w:r>
      <w:r>
        <w:rPr>
          <w:noProof/>
        </w:rPr>
        <w:t xml:space="preserve"> </w:t>
      </w:r>
      <w:r>
        <w:rPr>
          <w:noProof/>
        </w:rPr>
        <w:t>o</w:t>
      </w:r>
      <w:r>
        <w:rPr>
          <w:noProof/>
        </w:rPr>
        <w:t>r</w:t>
      </w:r>
      <w:r>
        <w:rPr>
          <w:noProof/>
        </w:rPr>
        <w:t xml:space="preserve"> </w:t>
      </w:r>
      <w:r>
        <w:rPr>
          <w:noProof/>
        </w:rPr>
        <w:t>l</w:t>
      </w:r>
      <w:r>
        <w:rPr>
          <w:noProof/>
        </w:rPr>
        <w:t>i</w:t>
      </w:r>
      <w:r>
        <w:rPr>
          <w:noProof/>
        </w:rPr>
        <w:t>fe</w:t>
      </w:r>
      <w:r>
        <w:rPr>
          <w:noProof/>
        </w:rPr>
        <w:t>s</w:t>
      </w:r>
      <w:r>
        <w:rPr>
          <w:noProof/>
        </w:rPr>
        <w:t>p</w:t>
      </w:r>
      <w:r>
        <w:rPr>
          <w:noProof/>
        </w:rPr>
        <w:t>a</w:t>
      </w:r>
      <w:r>
        <w:rPr>
          <w:noProof/>
        </w:rPr>
        <w:t>n</w:t>
      </w:r>
    </w:p>
  </w:comment>
  <w:comment w:id="80" w:author="Ginevra Floridi" w:date="2020-03-12T10:05:00Z" w:initials="GF">
    <w:p w14:paraId="169C2B73" w14:textId="66DB208F" w:rsidR="00A618E8" w:rsidRDefault="00A618E8">
      <w:pPr>
        <w:pStyle w:val="CommentText"/>
      </w:pPr>
      <w:r>
        <w:rPr>
          <w:rStyle w:val="CommentReference"/>
        </w:rPr>
        <w:annotationRef/>
      </w:r>
      <w:r>
        <w:t xml:space="preserve">Sorry I can’t think of a better subtitle right now </w:t>
      </w:r>
      <w:r>
        <w:sym w:font="Wingdings" w:char="F04A"/>
      </w:r>
      <w:r>
        <w:t xml:space="preserve"> </w:t>
      </w:r>
    </w:p>
  </w:comment>
  <w:comment w:id="90" w:author="José Manuel Aburto" w:date="2020-03-12T11:25:00Z" w:initials="JMA">
    <w:p w14:paraId="53350BAE" w14:textId="566549D3" w:rsidR="00E00EE7" w:rsidRDefault="00E00EE7">
      <w:pPr>
        <w:pStyle w:val="CommentText"/>
      </w:pPr>
      <w:r>
        <w:rPr>
          <w:rStyle w:val="CommentReference"/>
        </w:rPr>
        <w:annotationRef/>
      </w:r>
      <w:r>
        <w:rPr>
          <w:noProof/>
        </w:rPr>
        <w:t>a</w:t>
      </w:r>
      <w:r>
        <w:rPr>
          <w:noProof/>
        </w:rPr>
        <w:t>t</w:t>
      </w:r>
      <w:r>
        <w:rPr>
          <w:noProof/>
        </w:rPr>
        <w:t xml:space="preserve"> </w:t>
      </w:r>
      <w:r>
        <w:rPr>
          <w:noProof/>
        </w:rPr>
        <w:t>t</w:t>
      </w:r>
      <w:r>
        <w:rPr>
          <w:noProof/>
        </w:rPr>
        <w:t>h</w:t>
      </w:r>
      <w:r>
        <w:rPr>
          <w:noProof/>
        </w:rPr>
        <w:t>e</w:t>
      </w:r>
      <w:r>
        <w:rPr>
          <w:noProof/>
        </w:rPr>
        <w:t xml:space="preserve"> </w:t>
      </w:r>
      <w:r>
        <w:rPr>
          <w:noProof/>
        </w:rPr>
        <w:t>n</w:t>
      </w:r>
      <w:r>
        <w:rPr>
          <w:noProof/>
        </w:rPr>
        <w:t>a</w:t>
      </w:r>
      <w:r>
        <w:rPr>
          <w:noProof/>
        </w:rPr>
        <w:t>t</w:t>
      </w:r>
      <w:r>
        <w:rPr>
          <w:noProof/>
        </w:rPr>
        <w:t>i</w:t>
      </w:r>
      <w:r>
        <w:rPr>
          <w:noProof/>
        </w:rPr>
        <w:t>o</w:t>
      </w:r>
      <w:r>
        <w:rPr>
          <w:noProof/>
        </w:rPr>
        <w:t>n</w:t>
      </w:r>
      <w:r>
        <w:rPr>
          <w:noProof/>
        </w:rPr>
        <w:t>a</w:t>
      </w:r>
      <w:r>
        <w:rPr>
          <w:noProof/>
        </w:rPr>
        <w:t>l</w:t>
      </w:r>
      <w:r>
        <w:rPr>
          <w:noProof/>
        </w:rPr>
        <w:t xml:space="preserve"> </w:t>
      </w:r>
      <w:r>
        <w:rPr>
          <w:noProof/>
        </w:rPr>
        <w:t>l</w:t>
      </w:r>
      <w:r>
        <w:rPr>
          <w:noProof/>
        </w:rPr>
        <w:t>e</w:t>
      </w:r>
      <w:r>
        <w:rPr>
          <w:noProof/>
        </w:rPr>
        <w:t>v</w:t>
      </w:r>
      <w:r>
        <w:rPr>
          <w:noProof/>
        </w:rPr>
        <w:t>e</w:t>
      </w:r>
      <w:r>
        <w:rPr>
          <w:noProof/>
        </w:rPr>
        <w:t>l</w:t>
      </w:r>
      <w:r>
        <w:rPr>
          <w:noProof/>
        </w:rPr>
        <w:t xml:space="preserve"> </w:t>
      </w:r>
      <w:r>
        <w:rPr>
          <w:noProof/>
        </w:rPr>
        <w:t>a</w:t>
      </w:r>
      <w:r>
        <w:rPr>
          <w:noProof/>
        </w:rPr>
        <w:t>r</w:t>
      </w:r>
      <w:r>
        <w:rPr>
          <w:noProof/>
        </w:rPr>
        <w:t>e</w:t>
      </w:r>
      <w:r>
        <w:rPr>
          <w:noProof/>
        </w:rPr>
        <w:t xml:space="preserve"> </w:t>
      </w:r>
      <w:r>
        <w:rPr>
          <w:noProof/>
        </w:rPr>
        <w:t>t</w:t>
      </w:r>
      <w:r>
        <w:rPr>
          <w:noProof/>
        </w:rPr>
        <w:t>h</w:t>
      </w:r>
      <w:r>
        <w:rPr>
          <w:noProof/>
        </w:rPr>
        <w:t>e</w:t>
      </w:r>
      <w:r>
        <w:rPr>
          <w:noProof/>
        </w:rPr>
        <w:t xml:space="preserve"> </w:t>
      </w:r>
      <w:r>
        <w:rPr>
          <w:noProof/>
        </w:rPr>
        <w:t>c</w:t>
      </w:r>
      <w:r>
        <w:rPr>
          <w:noProof/>
        </w:rPr>
        <w:t>a</w:t>
      </w:r>
      <w:r>
        <w:rPr>
          <w:noProof/>
        </w:rPr>
        <w:t>s</w:t>
      </w:r>
      <w:r>
        <w:rPr>
          <w:noProof/>
        </w:rPr>
        <w:t>e</w:t>
      </w:r>
      <w:r>
        <w:rPr>
          <w:noProof/>
        </w:rPr>
        <w:t>s</w:t>
      </w:r>
      <w:r>
        <w:rPr>
          <w:noProof/>
        </w:rPr>
        <w:t xml:space="preserve"> </w:t>
      </w:r>
      <w:r>
        <w:rPr>
          <w:noProof/>
        </w:rPr>
        <w:t>o</w:t>
      </w:r>
      <w:r>
        <w:rPr>
          <w:noProof/>
        </w:rPr>
        <w:t>f</w:t>
      </w:r>
      <w:r>
        <w:rPr>
          <w:noProof/>
        </w:rPr>
        <w:t xml:space="preserve"> </w:t>
      </w:r>
      <w:r>
        <w:rPr>
          <w:noProof/>
        </w:rPr>
        <w:t>E</w:t>
      </w:r>
      <w:r>
        <w:rPr>
          <w:noProof/>
        </w:rPr>
        <w:t>a</w:t>
      </w:r>
      <w:r>
        <w:rPr>
          <w:noProof/>
        </w:rPr>
        <w:t>s</w:t>
      </w:r>
      <w:r>
        <w:rPr>
          <w:noProof/>
        </w:rPr>
        <w:t>t</w:t>
      </w:r>
      <w:r>
        <w:rPr>
          <w:noProof/>
        </w:rPr>
        <w:t>e</w:t>
      </w:r>
      <w:r>
        <w:rPr>
          <w:noProof/>
        </w:rPr>
        <w:t>r</w:t>
      </w:r>
      <w:r>
        <w:rPr>
          <w:noProof/>
        </w:rPr>
        <w:t>n</w:t>
      </w:r>
      <w:r>
        <w:rPr>
          <w:noProof/>
        </w:rPr>
        <w:t xml:space="preserve"> </w:t>
      </w:r>
      <w:r>
        <w:rPr>
          <w:noProof/>
        </w:rPr>
        <w:t>E</w:t>
      </w:r>
      <w:r>
        <w:rPr>
          <w:noProof/>
        </w:rPr>
        <w:t>u</w:t>
      </w:r>
      <w:r>
        <w:rPr>
          <w:noProof/>
        </w:rPr>
        <w:t>r</w:t>
      </w:r>
      <w:r>
        <w:rPr>
          <w:noProof/>
        </w:rPr>
        <w:t>o</w:t>
      </w:r>
      <w:r>
        <w:rPr>
          <w:noProof/>
        </w:rPr>
        <w:t>p</w:t>
      </w:r>
      <w:r>
        <w:rPr>
          <w:noProof/>
        </w:rPr>
        <w:t>e</w:t>
      </w:r>
      <w:r>
        <w:rPr>
          <w:noProof/>
        </w:rPr>
        <w:t>an</w:t>
      </w:r>
      <w:r>
        <w:rPr>
          <w:noProof/>
        </w:rPr>
        <w:t xml:space="preserve"> </w:t>
      </w:r>
      <w:r>
        <w:rPr>
          <w:noProof/>
        </w:rPr>
        <w:t>c</w:t>
      </w:r>
      <w:r>
        <w:rPr>
          <w:noProof/>
        </w:rPr>
        <w:t>o</w:t>
      </w:r>
      <w:r>
        <w:rPr>
          <w:noProof/>
        </w:rPr>
        <w:t>u</w:t>
      </w:r>
      <w:r>
        <w:rPr>
          <w:noProof/>
        </w:rPr>
        <w:t>n</w:t>
      </w:r>
      <w:r>
        <w:rPr>
          <w:noProof/>
        </w:rPr>
        <w:t>t</w:t>
      </w:r>
      <w:r>
        <w:rPr>
          <w:noProof/>
        </w:rPr>
        <w:t>r</w:t>
      </w:r>
      <w:r>
        <w:rPr>
          <w:noProof/>
        </w:rPr>
        <w:t>i</w:t>
      </w:r>
      <w:r>
        <w:rPr>
          <w:noProof/>
        </w:rPr>
        <w:t>e</w:t>
      </w:r>
      <w:r>
        <w:rPr>
          <w:noProof/>
        </w:rPr>
        <w:t>s</w:t>
      </w:r>
      <w:r>
        <w:rPr>
          <w:noProof/>
        </w:rPr>
        <w:t>,</w:t>
      </w:r>
      <w:r>
        <w:rPr>
          <w:noProof/>
        </w:rPr>
        <w:t xml:space="preserve"> </w:t>
      </w:r>
      <w:r>
        <w:rPr>
          <w:noProof/>
        </w:rPr>
        <w:t>V</w:t>
      </w:r>
      <w:r>
        <w:rPr>
          <w:noProof/>
        </w:rPr>
        <w:t>e</w:t>
      </w:r>
      <w:r>
        <w:rPr>
          <w:noProof/>
        </w:rPr>
        <w:t>n</w:t>
      </w:r>
      <w:r>
        <w:rPr>
          <w:noProof/>
        </w:rPr>
        <w:t>e</w:t>
      </w:r>
      <w:r>
        <w:rPr>
          <w:noProof/>
        </w:rPr>
        <w:t>z</w:t>
      </w:r>
      <w:r>
        <w:rPr>
          <w:noProof/>
        </w:rPr>
        <w:t>u</w:t>
      </w:r>
      <w:r>
        <w:rPr>
          <w:noProof/>
        </w:rPr>
        <w:t>e</w:t>
      </w:r>
      <w:r>
        <w:rPr>
          <w:noProof/>
        </w:rPr>
        <w:t>l</w:t>
      </w:r>
      <w:r>
        <w:rPr>
          <w:noProof/>
        </w:rPr>
        <w:t>a</w:t>
      </w:r>
      <w:r>
        <w:rPr>
          <w:noProof/>
        </w:rPr>
        <w:t>.</w:t>
      </w:r>
      <w:r>
        <w:rPr>
          <w:noProof/>
        </w:rPr>
        <w:t xml:space="preserve"> </w:t>
      </w:r>
      <w:r>
        <w:rPr>
          <w:noProof/>
        </w:rPr>
        <w:t>A</w:t>
      </w:r>
      <w:r>
        <w:rPr>
          <w:noProof/>
        </w:rPr>
        <w:t>t</w:t>
      </w:r>
      <w:r>
        <w:rPr>
          <w:noProof/>
        </w:rPr>
        <w:t xml:space="preserve"> </w:t>
      </w:r>
      <w:r>
        <w:rPr>
          <w:noProof/>
        </w:rPr>
        <w:t>t</w:t>
      </w:r>
      <w:r>
        <w:rPr>
          <w:noProof/>
        </w:rPr>
        <w:t>h</w:t>
      </w:r>
      <w:r>
        <w:rPr>
          <w:noProof/>
        </w:rPr>
        <w:t>e</w:t>
      </w:r>
      <w:r>
        <w:rPr>
          <w:noProof/>
        </w:rPr>
        <w:t xml:space="preserve"> </w:t>
      </w:r>
      <w:r>
        <w:rPr>
          <w:noProof/>
        </w:rPr>
        <w:t>r</w:t>
      </w:r>
      <w:r>
        <w:rPr>
          <w:noProof/>
        </w:rPr>
        <w:t>e</w:t>
      </w:r>
      <w:r>
        <w:rPr>
          <w:noProof/>
        </w:rPr>
        <w:t>gi</w:t>
      </w:r>
      <w:r>
        <w:rPr>
          <w:noProof/>
        </w:rPr>
        <w:t>o</w:t>
      </w:r>
      <w:r>
        <w:rPr>
          <w:noProof/>
        </w:rPr>
        <w:t>n</w:t>
      </w:r>
      <w:r>
        <w:rPr>
          <w:noProof/>
        </w:rPr>
        <w:t>a</w:t>
      </w:r>
      <w:r>
        <w:rPr>
          <w:noProof/>
        </w:rPr>
        <w:t>l</w:t>
      </w:r>
      <w:r>
        <w:rPr>
          <w:noProof/>
        </w:rPr>
        <w:t xml:space="preserve"> </w:t>
      </w:r>
      <w:r>
        <w:rPr>
          <w:noProof/>
        </w:rPr>
        <w:t>l</w:t>
      </w:r>
      <w:r>
        <w:rPr>
          <w:noProof/>
        </w:rPr>
        <w:t>e</w:t>
      </w:r>
      <w:r>
        <w:rPr>
          <w:noProof/>
        </w:rPr>
        <w:t>v</w:t>
      </w:r>
      <w:r>
        <w:rPr>
          <w:noProof/>
        </w:rPr>
        <w:t>e</w:t>
      </w:r>
      <w:r>
        <w:rPr>
          <w:noProof/>
        </w:rPr>
        <w:t>l</w:t>
      </w:r>
      <w:r>
        <w:rPr>
          <w:noProof/>
        </w:rPr>
        <w:t xml:space="preserve"> </w:t>
      </w:r>
      <w:r>
        <w:rPr>
          <w:noProof/>
        </w:rPr>
        <w:t>t</w:t>
      </w:r>
      <w:r>
        <w:rPr>
          <w:noProof/>
        </w:rPr>
        <w:t>h</w:t>
      </w:r>
      <w:r>
        <w:rPr>
          <w:noProof/>
        </w:rPr>
        <w:t>e</w:t>
      </w:r>
      <w:r>
        <w:rPr>
          <w:noProof/>
        </w:rPr>
        <w:t xml:space="preserve"> </w:t>
      </w:r>
      <w:r>
        <w:rPr>
          <w:noProof/>
        </w:rPr>
        <w:t>e</w:t>
      </w:r>
      <w:r>
        <w:rPr>
          <w:noProof/>
        </w:rPr>
        <w:t>x</w:t>
      </w:r>
      <w:r>
        <w:rPr>
          <w:noProof/>
        </w:rPr>
        <w:t>a</w:t>
      </w:r>
      <w:r>
        <w:rPr>
          <w:noProof/>
        </w:rPr>
        <w:t>m</w:t>
      </w:r>
      <w:r>
        <w:rPr>
          <w:noProof/>
        </w:rPr>
        <w:t>p</w:t>
      </w:r>
      <w:r>
        <w:rPr>
          <w:noProof/>
        </w:rPr>
        <w:t>l</w:t>
      </w:r>
      <w:r>
        <w:rPr>
          <w:noProof/>
        </w:rPr>
        <w:t>s</w:t>
      </w:r>
      <w:r>
        <w:rPr>
          <w:noProof/>
        </w:rPr>
        <w:t>e</w:t>
      </w:r>
      <w:r>
        <w:rPr>
          <w:noProof/>
        </w:rPr>
        <w:t xml:space="preserve"> </w:t>
      </w:r>
      <w:r>
        <w:rPr>
          <w:noProof/>
        </w:rPr>
        <w:t>i</w:t>
      </w:r>
      <w:r>
        <w:rPr>
          <w:noProof/>
        </w:rPr>
        <w:t>s</w:t>
      </w:r>
      <w:r>
        <w:rPr>
          <w:noProof/>
        </w:rPr>
        <w:t xml:space="preserve"> </w:t>
      </w:r>
      <w:r>
        <w:rPr>
          <w:noProof/>
        </w:rPr>
        <w:t>M</w:t>
      </w:r>
      <w:r>
        <w:rPr>
          <w:noProof/>
        </w:rPr>
        <w:t>e</w:t>
      </w:r>
      <w:r>
        <w:rPr>
          <w:noProof/>
        </w:rPr>
        <w:t>x</w:t>
      </w:r>
      <w:r>
        <w:rPr>
          <w:noProof/>
        </w:rPr>
        <w:t>i</w:t>
      </w:r>
      <w:r>
        <w:rPr>
          <w:noProof/>
        </w:rPr>
        <w:t>c</w:t>
      </w:r>
      <w:r>
        <w:rPr>
          <w:noProof/>
        </w:rPr>
        <w:t>o</w:t>
      </w:r>
      <w:r>
        <w:rPr>
          <w:noProof/>
        </w:rPr>
        <w:t>.</w:t>
      </w:r>
      <w:r>
        <w:rPr>
          <w:noProof/>
        </w:rPr>
        <w:t xml:space="preserve"> </w:t>
      </w:r>
      <w:r>
        <w:rPr>
          <w:noProof/>
        </w:rPr>
        <w:t>A</w:t>
      </w:r>
      <w:r>
        <w:rPr>
          <w:noProof/>
        </w:rPr>
        <w:t>t</w:t>
      </w:r>
      <w:r>
        <w:rPr>
          <w:noProof/>
        </w:rPr>
        <w:t xml:space="preserve"> </w:t>
      </w:r>
      <w:r>
        <w:rPr>
          <w:noProof/>
        </w:rPr>
        <w:t>t</w:t>
      </w:r>
      <w:r>
        <w:rPr>
          <w:noProof/>
        </w:rPr>
        <w:t>h</w:t>
      </w:r>
      <w:r>
        <w:rPr>
          <w:noProof/>
        </w:rPr>
        <w:t>e</w:t>
      </w:r>
      <w:r>
        <w:rPr>
          <w:noProof/>
        </w:rPr>
        <w:t xml:space="preserve"> </w:t>
      </w:r>
      <w:r>
        <w:rPr>
          <w:noProof/>
        </w:rPr>
        <w:t>s</w:t>
      </w:r>
      <w:r>
        <w:rPr>
          <w:noProof/>
        </w:rPr>
        <w:t>u</w:t>
      </w:r>
      <w:r>
        <w:rPr>
          <w:noProof/>
        </w:rPr>
        <w:t>b</w:t>
      </w:r>
      <w:r>
        <w:rPr>
          <w:noProof/>
        </w:rPr>
        <w:t>g</w:t>
      </w:r>
      <w:r>
        <w:rPr>
          <w:noProof/>
        </w:rPr>
        <w:t>r</w:t>
      </w:r>
      <w:r>
        <w:rPr>
          <w:noProof/>
        </w:rPr>
        <w:t>o</w:t>
      </w:r>
      <w:r>
        <w:rPr>
          <w:noProof/>
        </w:rPr>
        <w:t>u</w:t>
      </w:r>
      <w:r>
        <w:rPr>
          <w:noProof/>
        </w:rPr>
        <w:t>p</w:t>
      </w:r>
      <w:r>
        <w:rPr>
          <w:noProof/>
        </w:rPr>
        <w:t>s</w:t>
      </w:r>
      <w:r>
        <w:rPr>
          <w:noProof/>
        </w:rPr>
        <w:t xml:space="preserve"> </w:t>
      </w:r>
      <w:r>
        <w:rPr>
          <w:noProof/>
        </w:rPr>
        <w:t>le</w:t>
      </w:r>
      <w:r>
        <w:rPr>
          <w:noProof/>
        </w:rPr>
        <w:t>v</w:t>
      </w:r>
      <w:r>
        <w:rPr>
          <w:noProof/>
        </w:rPr>
        <w:t>e</w:t>
      </w:r>
      <w:r>
        <w:rPr>
          <w:noProof/>
        </w:rPr>
        <w:t>l</w:t>
      </w:r>
      <w:r>
        <w:rPr>
          <w:noProof/>
        </w:rPr>
        <w:t>,</w:t>
      </w:r>
      <w:r>
        <w:rPr>
          <w:noProof/>
        </w:rPr>
        <w:t xml:space="preserve"> </w:t>
      </w:r>
      <w:r>
        <w:rPr>
          <w:noProof/>
        </w:rPr>
        <w:t>t</w:t>
      </w:r>
      <w:r>
        <w:rPr>
          <w:noProof/>
        </w:rPr>
        <w:t>h</w:t>
      </w:r>
      <w:r>
        <w:rPr>
          <w:noProof/>
        </w:rPr>
        <w:t>e</w:t>
      </w:r>
      <w:r>
        <w:rPr>
          <w:noProof/>
        </w:rPr>
        <w:t xml:space="preserve"> </w:t>
      </w:r>
      <w:r>
        <w:rPr>
          <w:noProof/>
        </w:rPr>
        <w:t>l</w:t>
      </w:r>
      <w:r>
        <w:rPr>
          <w:noProof/>
        </w:rPr>
        <w:t>o</w:t>
      </w:r>
      <w:r>
        <w:rPr>
          <w:noProof/>
        </w:rPr>
        <w:t>w</w:t>
      </w:r>
      <w:r>
        <w:rPr>
          <w:noProof/>
        </w:rPr>
        <w:t>e</w:t>
      </w:r>
      <w:r>
        <w:rPr>
          <w:noProof/>
        </w:rPr>
        <w:t>r</w:t>
      </w:r>
      <w:r>
        <w:rPr>
          <w:noProof/>
        </w:rPr>
        <w:t xml:space="preserve"> </w:t>
      </w:r>
      <w:r>
        <w:rPr>
          <w:noProof/>
        </w:rPr>
        <w:t>S</w:t>
      </w:r>
      <w:r>
        <w:rPr>
          <w:noProof/>
        </w:rPr>
        <w:t>E</w:t>
      </w:r>
      <w:r>
        <w:rPr>
          <w:noProof/>
        </w:rPr>
        <w:t>S</w:t>
      </w:r>
      <w:r>
        <w:rPr>
          <w:noProof/>
        </w:rPr>
        <w:t xml:space="preserve"> </w:t>
      </w:r>
      <w:r>
        <w:rPr>
          <w:noProof/>
        </w:rPr>
        <w:t>g</w:t>
      </w:r>
      <w:r>
        <w:rPr>
          <w:noProof/>
        </w:rPr>
        <w:t>r</w:t>
      </w:r>
      <w:r>
        <w:rPr>
          <w:noProof/>
        </w:rPr>
        <w:t>o</w:t>
      </w:r>
      <w:r>
        <w:rPr>
          <w:noProof/>
        </w:rPr>
        <w:t>u</w:t>
      </w:r>
      <w:r>
        <w:rPr>
          <w:noProof/>
        </w:rPr>
        <w:t>p</w:t>
      </w:r>
      <w:r>
        <w:rPr>
          <w:noProof/>
        </w:rPr>
        <w:t>s</w:t>
      </w:r>
      <w:r>
        <w:rPr>
          <w:noProof/>
        </w:rPr>
        <w:t xml:space="preserve"> </w:t>
      </w:r>
      <w:r>
        <w:rPr>
          <w:noProof/>
        </w:rPr>
        <w:t>i</w:t>
      </w:r>
      <w:r>
        <w:rPr>
          <w:noProof/>
        </w:rPr>
        <w:t>n</w:t>
      </w:r>
      <w:r>
        <w:rPr>
          <w:noProof/>
        </w:rPr>
        <w:t xml:space="preserve"> </w:t>
      </w:r>
      <w:r>
        <w:rPr>
          <w:noProof/>
        </w:rPr>
        <w:t>F</w:t>
      </w:r>
      <w:r>
        <w:rPr>
          <w:noProof/>
        </w:rPr>
        <w:t>i</w:t>
      </w:r>
      <w:r>
        <w:rPr>
          <w:noProof/>
        </w:rPr>
        <w:t>n</w:t>
      </w:r>
      <w:r>
        <w:rPr>
          <w:noProof/>
        </w:rPr>
        <w:t>l</w:t>
      </w:r>
      <w:r>
        <w:rPr>
          <w:noProof/>
        </w:rPr>
        <w:t>a</w:t>
      </w:r>
      <w:r>
        <w:rPr>
          <w:noProof/>
        </w:rPr>
        <w:t>n</w:t>
      </w:r>
      <w:r>
        <w:rPr>
          <w:noProof/>
        </w:rPr>
        <w:t>d</w:t>
      </w:r>
      <w:r>
        <w:rPr>
          <w:noProof/>
        </w:rPr>
        <w:t>,</w:t>
      </w:r>
      <w:r>
        <w:rPr>
          <w:noProof/>
        </w:rPr>
        <w:t xml:space="preserve"> </w:t>
      </w:r>
      <w:r>
        <w:rPr>
          <w:noProof/>
        </w:rPr>
        <w:t>S</w:t>
      </w:r>
      <w:r>
        <w:rPr>
          <w:noProof/>
        </w:rPr>
        <w:t>p</w:t>
      </w:r>
      <w:r>
        <w:rPr>
          <w:noProof/>
        </w:rPr>
        <w:t>a</w:t>
      </w:r>
      <w:r>
        <w:rPr>
          <w:noProof/>
        </w:rPr>
        <w:t>i</w:t>
      </w:r>
      <w:r>
        <w:rPr>
          <w:noProof/>
        </w:rPr>
        <w:t>n</w:t>
      </w:r>
      <w:r>
        <w:rPr>
          <w:noProof/>
        </w:rPr>
        <w:t>,</w:t>
      </w:r>
      <w:r>
        <w:rPr>
          <w:noProof/>
        </w:rPr>
        <w:t xml:space="preserve"> </w:t>
      </w:r>
      <w:r>
        <w:rPr>
          <w:noProof/>
        </w:rPr>
        <w:t>D</w:t>
      </w:r>
      <w:r>
        <w:rPr>
          <w:noProof/>
        </w:rPr>
        <w:t>e</w:t>
      </w:r>
      <w:r>
        <w:rPr>
          <w:noProof/>
        </w:rPr>
        <w:t>n</w:t>
      </w:r>
      <w:r>
        <w:rPr>
          <w:noProof/>
        </w:rPr>
        <w:t>m</w:t>
      </w:r>
      <w:r>
        <w:rPr>
          <w:noProof/>
        </w:rPr>
        <w:t>a</w:t>
      </w:r>
      <w:r>
        <w:rPr>
          <w:noProof/>
        </w:rPr>
        <w:t>r</w:t>
      </w:r>
      <w:r>
        <w:rPr>
          <w:noProof/>
        </w:rPr>
        <w:t>k</w:t>
      </w:r>
      <w:r>
        <w:rPr>
          <w:noProof/>
        </w:rPr>
        <w:t>,</w:t>
      </w:r>
      <w:r>
        <w:rPr>
          <w:noProof/>
        </w:rPr>
        <w:t xml:space="preserve"> </w:t>
      </w:r>
      <w:r>
        <w:rPr>
          <w:noProof/>
        </w:rPr>
        <w:t>S</w:t>
      </w:r>
      <w:r>
        <w:rPr>
          <w:noProof/>
        </w:rPr>
        <w:t>c</w:t>
      </w:r>
      <w:r>
        <w:rPr>
          <w:noProof/>
        </w:rPr>
        <w:t>o</w:t>
      </w:r>
      <w:r>
        <w:rPr>
          <w:noProof/>
        </w:rPr>
        <w:t>t</w:t>
      </w:r>
      <w:r>
        <w:rPr>
          <w:noProof/>
        </w:rPr>
        <w:t>l</w:t>
      </w:r>
      <w:r>
        <w:rPr>
          <w:noProof/>
        </w:rPr>
        <w:t>a</w:t>
      </w:r>
      <w:r>
        <w:rPr>
          <w:noProof/>
        </w:rPr>
        <w:t>n</w:t>
      </w:r>
      <w:r>
        <w:rPr>
          <w:noProof/>
        </w:rPr>
        <w:t>d</w:t>
      </w:r>
      <w:r>
        <w:rPr>
          <w:noProof/>
        </w:rPr>
        <w:t xml:space="preserve"> </w:t>
      </w:r>
      <w:r>
        <w:rPr>
          <w:noProof/>
        </w:rPr>
        <w:t>(</w:t>
      </w:r>
      <w:r>
        <w:rPr>
          <w:noProof/>
        </w:rPr>
        <w:t>n</w:t>
      </w:r>
      <w:r>
        <w:rPr>
          <w:noProof/>
        </w:rPr>
        <w:t>o</w:t>
      </w:r>
      <w:r>
        <w:rPr>
          <w:noProof/>
        </w:rPr>
        <w:t>t</w:t>
      </w:r>
      <w:r>
        <w:rPr>
          <w:noProof/>
        </w:rPr>
        <w:t xml:space="preserve"> </w:t>
      </w:r>
      <w:r>
        <w:rPr>
          <w:noProof/>
        </w:rPr>
        <w:t>sur</w:t>
      </w:r>
      <w:r>
        <w:rPr>
          <w:noProof/>
        </w:rPr>
        <w:t>e</w:t>
      </w:r>
      <w:r>
        <w:rPr>
          <w:noProof/>
        </w:rPr>
        <w:t xml:space="preserve"> </w:t>
      </w:r>
      <w:r>
        <w:rPr>
          <w:noProof/>
        </w:rPr>
        <w:t>b</w:t>
      </w:r>
      <w:r>
        <w:rPr>
          <w:noProof/>
        </w:rPr>
        <w:t>u</w:t>
      </w:r>
      <w:r>
        <w:rPr>
          <w:noProof/>
        </w:rPr>
        <w:t>t</w:t>
      </w:r>
      <w:r>
        <w:rPr>
          <w:noProof/>
        </w:rPr>
        <w:t xml:space="preserve"> </w:t>
      </w:r>
      <w:r>
        <w:rPr>
          <w:noProof/>
        </w:rPr>
        <w:t>i</w:t>
      </w:r>
      <w:r>
        <w:rPr>
          <w:noProof/>
        </w:rPr>
        <w:t>'m</w:t>
      </w:r>
      <w:r>
        <w:rPr>
          <w:noProof/>
        </w:rPr>
        <w:t xml:space="preserve"> </w:t>
      </w:r>
      <w:r>
        <w:rPr>
          <w:noProof/>
        </w:rPr>
        <w:t>a</w:t>
      </w:r>
      <w:r>
        <w:rPr>
          <w:noProof/>
        </w:rPr>
        <w:t>l</w:t>
      </w:r>
      <w:r>
        <w:rPr>
          <w:noProof/>
        </w:rPr>
        <w:t>m</w:t>
      </w:r>
      <w:r>
        <w:rPr>
          <w:noProof/>
        </w:rPr>
        <w:t>o</w:t>
      </w:r>
      <w:r>
        <w:rPr>
          <w:noProof/>
        </w:rPr>
        <w:t>s</w:t>
      </w:r>
      <w:r>
        <w:rPr>
          <w:noProof/>
        </w:rPr>
        <w:t>t</w:t>
      </w:r>
      <w:r>
        <w:rPr>
          <w:noProof/>
        </w:rPr>
        <w:t xml:space="preserve"> </w:t>
      </w:r>
      <w:r>
        <w:rPr>
          <w:noProof/>
        </w:rPr>
        <w:t>s</w:t>
      </w:r>
      <w:r>
        <w:rPr>
          <w:noProof/>
        </w:rPr>
        <w:t>u</w:t>
      </w:r>
      <w:r>
        <w:rPr>
          <w:noProof/>
        </w:rPr>
        <w:t>r</w:t>
      </w:r>
      <w:r>
        <w:rPr>
          <w:noProof/>
        </w:rPr>
        <w:t>e</w:t>
      </w:r>
      <w:r>
        <w:rPr>
          <w:noProof/>
        </w:rPr>
        <w:t xml:space="preserve"> </w:t>
      </w:r>
      <w:r>
        <w:rPr>
          <w:noProof/>
        </w:rPr>
        <w:t>i</w:t>
      </w:r>
      <w:r>
        <w:rPr>
          <w:noProof/>
        </w:rPr>
        <w:t>n</w:t>
      </w:r>
      <w:r>
        <w:rPr>
          <w:noProof/>
        </w:rPr>
        <w:t xml:space="preserve"> w</w:t>
      </w:r>
      <w:r>
        <w:rPr>
          <w:noProof/>
        </w:rPr>
        <w:t>o</w:t>
      </w:r>
      <w:r>
        <w:rPr>
          <w:noProof/>
        </w:rPr>
        <w:t>r</w:t>
      </w:r>
      <w:r>
        <w:rPr>
          <w:noProof/>
        </w:rPr>
        <w:t>k</w:t>
      </w:r>
      <w:r>
        <w:rPr>
          <w:noProof/>
        </w:rPr>
        <w:t xml:space="preserve"> </w:t>
      </w:r>
      <w:r>
        <w:rPr>
          <w:noProof/>
        </w:rPr>
        <w:t>d</w:t>
      </w:r>
      <w:r>
        <w:rPr>
          <w:noProof/>
        </w:rPr>
        <w:t>on</w:t>
      </w:r>
      <w:r>
        <w:rPr>
          <w:noProof/>
        </w:rPr>
        <w:t xml:space="preserve">e </w:t>
      </w:r>
      <w:r>
        <w:rPr>
          <w:noProof/>
        </w:rPr>
        <w:t>b</w:t>
      </w:r>
      <w:r>
        <w:rPr>
          <w:noProof/>
        </w:rPr>
        <w:t>y</w:t>
      </w:r>
      <w:r>
        <w:rPr>
          <w:noProof/>
        </w:rPr>
        <w:t xml:space="preserve"> </w:t>
      </w:r>
      <w:r>
        <w:rPr>
          <w:noProof/>
        </w:rPr>
        <w:t>R</w:t>
      </w:r>
      <w:r>
        <w:rPr>
          <w:noProof/>
        </w:rPr>
        <w:t>o</w:t>
      </w:r>
      <w:r>
        <w:rPr>
          <w:noProof/>
        </w:rPr>
        <w:t>s</w:t>
      </w:r>
      <w:r>
        <w:rPr>
          <w:noProof/>
        </w:rPr>
        <w:t>i</w:t>
      </w:r>
      <w:r>
        <w:rPr>
          <w:noProof/>
        </w:rPr>
        <w:t>e</w:t>
      </w:r>
      <w:r>
        <w:rPr>
          <w:noProof/>
        </w:rPr>
        <w:t xml:space="preserve"> </w:t>
      </w:r>
      <w:r>
        <w:rPr>
          <w:noProof/>
        </w:rPr>
        <w:t>S</w:t>
      </w:r>
      <w:r>
        <w:rPr>
          <w:noProof/>
        </w:rPr>
        <w:t>e</w:t>
      </w:r>
      <w:r>
        <w:rPr>
          <w:noProof/>
        </w:rPr>
        <w:t>a</w:t>
      </w:r>
      <w:r>
        <w:rPr>
          <w:noProof/>
        </w:rPr>
        <w:t>m</w:t>
      </w:r>
      <w:r>
        <w:rPr>
          <w:noProof/>
        </w:rPr>
        <w:t>a</w:t>
      </w:r>
      <w:r>
        <w:rPr>
          <w:noProof/>
        </w:rPr>
        <w:t>n</w:t>
      </w:r>
      <w:r>
        <w:rPr>
          <w:noProof/>
        </w:rPr>
        <w:t>)</w:t>
      </w:r>
      <w:r>
        <w:rPr>
          <w:noProof/>
        </w:rPr>
        <w:t xml:space="preserve"> </w:t>
      </w:r>
      <w:r>
        <w:rPr>
          <w:noProof/>
        </w:rPr>
        <w:t>a</w:t>
      </w:r>
      <w:r>
        <w:rPr>
          <w:noProof/>
        </w:rPr>
        <w:t>n</w:t>
      </w:r>
      <w:r>
        <w:rPr>
          <w:noProof/>
        </w:rPr>
        <w:t>d</w:t>
      </w:r>
      <w:r>
        <w:rPr>
          <w:noProof/>
        </w:rPr>
        <w:t xml:space="preserve"> </w:t>
      </w:r>
      <w:r>
        <w:rPr>
          <w:noProof/>
        </w:rPr>
        <w:t>t</w:t>
      </w:r>
      <w:r>
        <w:rPr>
          <w:noProof/>
        </w:rPr>
        <w:t>h</w:t>
      </w:r>
      <w:r>
        <w:rPr>
          <w:noProof/>
        </w:rPr>
        <w:t>e</w:t>
      </w:r>
      <w:r>
        <w:rPr>
          <w:noProof/>
        </w:rPr>
        <w:t xml:space="preserve"> </w:t>
      </w:r>
      <w:r>
        <w:rPr>
          <w:noProof/>
        </w:rPr>
        <w:t>U</w:t>
      </w:r>
      <w:r>
        <w:rPr>
          <w:noProof/>
        </w:rPr>
        <w:t>S</w:t>
      </w:r>
      <w:r>
        <w:rPr>
          <w:noProof/>
        </w:rPr>
        <w: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426986" w15:done="0"/>
  <w15:commentEx w15:paraId="6EC5E39B" w15:done="0"/>
  <w15:commentEx w15:paraId="7E955715" w15:done="0"/>
  <w15:commentEx w15:paraId="169C2B73" w15:done="0"/>
  <w15:commentEx w15:paraId="53350B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426986" w16cid:durableId="22149A13"/>
  <w16cid:commentId w16cid:paraId="6EC5E39B" w16cid:durableId="22149A14"/>
  <w16cid:commentId w16cid:paraId="7E955715" w16cid:durableId="22149A50"/>
  <w16cid:commentId w16cid:paraId="169C2B73" w16cid:durableId="22149A15"/>
  <w16cid:commentId w16cid:paraId="53350BAE" w16cid:durableId="22149A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jmaburto@sdu.dk::0838ad02-5451-4dec-b66f-29e1f1abe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69F"/>
    <w:rsid w:val="00043916"/>
    <w:rsid w:val="0007750A"/>
    <w:rsid w:val="000E095C"/>
    <w:rsid w:val="00162306"/>
    <w:rsid w:val="001A1754"/>
    <w:rsid w:val="001A350E"/>
    <w:rsid w:val="001A6C1C"/>
    <w:rsid w:val="00231900"/>
    <w:rsid w:val="002C0922"/>
    <w:rsid w:val="002C7F8A"/>
    <w:rsid w:val="00363BDB"/>
    <w:rsid w:val="003835B8"/>
    <w:rsid w:val="003C0458"/>
    <w:rsid w:val="003C5D82"/>
    <w:rsid w:val="00404E60"/>
    <w:rsid w:val="00420F75"/>
    <w:rsid w:val="00453010"/>
    <w:rsid w:val="00472FD2"/>
    <w:rsid w:val="004A625B"/>
    <w:rsid w:val="00571A64"/>
    <w:rsid w:val="00585764"/>
    <w:rsid w:val="005A0A5D"/>
    <w:rsid w:val="00600E58"/>
    <w:rsid w:val="00616636"/>
    <w:rsid w:val="00636C9C"/>
    <w:rsid w:val="00637CED"/>
    <w:rsid w:val="00640846"/>
    <w:rsid w:val="006E5E2D"/>
    <w:rsid w:val="00722AFD"/>
    <w:rsid w:val="00781359"/>
    <w:rsid w:val="007C469F"/>
    <w:rsid w:val="008247B4"/>
    <w:rsid w:val="008B2CF2"/>
    <w:rsid w:val="008F1FD8"/>
    <w:rsid w:val="00900693"/>
    <w:rsid w:val="00A3728E"/>
    <w:rsid w:val="00A618E8"/>
    <w:rsid w:val="00A75458"/>
    <w:rsid w:val="00B8734A"/>
    <w:rsid w:val="00CA7DB3"/>
    <w:rsid w:val="00CE4FCC"/>
    <w:rsid w:val="00D01CD5"/>
    <w:rsid w:val="00DE0AA2"/>
    <w:rsid w:val="00DE7E18"/>
    <w:rsid w:val="00E00EE7"/>
    <w:rsid w:val="00E0399B"/>
    <w:rsid w:val="00E24DA1"/>
    <w:rsid w:val="00E5346F"/>
    <w:rsid w:val="00EB1DCA"/>
    <w:rsid w:val="00EB3AC1"/>
    <w:rsid w:val="00EC422A"/>
    <w:rsid w:val="00F26A14"/>
    <w:rsid w:val="00F9352A"/>
    <w:rsid w:val="00FF016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AA46E7"/>
  <w15:docId w15:val="{6D831663-575B-494D-9B46-E9BEF4F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352A"/>
    <w:pPr>
      <w:spacing w:after="0" w:line="240" w:lineRule="auto"/>
    </w:pPr>
  </w:style>
  <w:style w:type="paragraph" w:styleId="BalloonText">
    <w:name w:val="Balloon Text"/>
    <w:basedOn w:val="Normal"/>
    <w:link w:val="BalloonTextChar"/>
    <w:uiPriority w:val="99"/>
    <w:semiHidden/>
    <w:unhideWhenUsed/>
    <w:rsid w:val="001623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23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750A"/>
    <w:rPr>
      <w:sz w:val="18"/>
      <w:szCs w:val="18"/>
    </w:rPr>
  </w:style>
  <w:style w:type="paragraph" w:styleId="CommentText">
    <w:name w:val="annotation text"/>
    <w:basedOn w:val="Normal"/>
    <w:link w:val="CommentTextChar"/>
    <w:uiPriority w:val="99"/>
    <w:semiHidden/>
    <w:unhideWhenUsed/>
    <w:rsid w:val="0007750A"/>
    <w:pPr>
      <w:spacing w:line="240" w:lineRule="auto"/>
    </w:pPr>
    <w:rPr>
      <w:sz w:val="24"/>
      <w:szCs w:val="24"/>
    </w:rPr>
  </w:style>
  <w:style w:type="character" w:customStyle="1" w:styleId="CommentTextChar">
    <w:name w:val="Comment Text Char"/>
    <w:basedOn w:val="DefaultParagraphFont"/>
    <w:link w:val="CommentText"/>
    <w:uiPriority w:val="99"/>
    <w:semiHidden/>
    <w:rsid w:val="0007750A"/>
    <w:rPr>
      <w:sz w:val="24"/>
      <w:szCs w:val="24"/>
    </w:rPr>
  </w:style>
  <w:style w:type="paragraph" w:styleId="CommentSubject">
    <w:name w:val="annotation subject"/>
    <w:basedOn w:val="CommentText"/>
    <w:next w:val="CommentText"/>
    <w:link w:val="CommentSubjectChar"/>
    <w:uiPriority w:val="99"/>
    <w:semiHidden/>
    <w:unhideWhenUsed/>
    <w:rsid w:val="0007750A"/>
    <w:rPr>
      <w:b/>
      <w:bCs/>
      <w:sz w:val="20"/>
      <w:szCs w:val="20"/>
    </w:rPr>
  </w:style>
  <w:style w:type="character" w:customStyle="1" w:styleId="CommentSubjectChar">
    <w:name w:val="Comment Subject Char"/>
    <w:basedOn w:val="CommentTextChar"/>
    <w:link w:val="CommentSubject"/>
    <w:uiPriority w:val="99"/>
    <w:semiHidden/>
    <w:rsid w:val="0007750A"/>
    <w:rPr>
      <w:b/>
      <w:bCs/>
      <w:sz w:val="20"/>
      <w:szCs w:val="20"/>
    </w:rPr>
  </w:style>
  <w:style w:type="paragraph" w:styleId="Revision">
    <w:name w:val="Revision"/>
    <w:hidden/>
    <w:uiPriority w:val="99"/>
    <w:semiHidden/>
    <w:rsid w:val="00E00E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10</cp:revision>
  <dcterms:created xsi:type="dcterms:W3CDTF">2020-03-11T15:08:00Z</dcterms:created>
  <dcterms:modified xsi:type="dcterms:W3CDTF">2020-03-12T10:28:00Z</dcterms:modified>
</cp:coreProperties>
</file>